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F861D" w14:textId="77777777" w:rsidR="00E13803" w:rsidRPr="00E13803" w:rsidRDefault="00E13803" w:rsidP="00E13803">
      <w:pPr>
        <w:bidi/>
        <w:spacing w:line="360" w:lineRule="auto"/>
        <w:jc w:val="both"/>
        <w:rPr>
          <w:sz w:val="30"/>
          <w:szCs w:val="30"/>
        </w:rPr>
      </w:pPr>
      <w:r w:rsidRPr="00E13803">
        <w:rPr>
          <w:sz w:val="30"/>
          <w:szCs w:val="30"/>
          <w:rtl/>
        </w:rPr>
        <w:t>به نام خدا</w:t>
      </w:r>
    </w:p>
    <w:p w14:paraId="26AD4629" w14:textId="77777777" w:rsidR="00F51537" w:rsidRDefault="00E13803" w:rsidP="00E13803">
      <w:pPr>
        <w:bidi/>
        <w:spacing w:line="360" w:lineRule="auto"/>
        <w:jc w:val="both"/>
        <w:rPr>
          <w:sz w:val="30"/>
          <w:szCs w:val="30"/>
          <w:rtl/>
          <w:lang w:bidi="fa-IR"/>
        </w:rPr>
      </w:pPr>
      <w:r w:rsidRPr="00E13803">
        <w:rPr>
          <w:sz w:val="30"/>
          <w:szCs w:val="30"/>
          <w:rtl/>
        </w:rPr>
        <w:t xml:space="preserve">در مورد سوال </w:t>
      </w:r>
      <w:r w:rsidRPr="00E13803">
        <w:rPr>
          <w:sz w:val="30"/>
          <w:szCs w:val="30"/>
          <w:rtl/>
          <w:lang w:bidi="fa-IR"/>
        </w:rPr>
        <w:t>۲</w:t>
      </w:r>
      <w:r w:rsidRPr="00E13803">
        <w:rPr>
          <w:sz w:val="30"/>
          <w:szCs w:val="30"/>
          <w:rtl/>
        </w:rPr>
        <w:t xml:space="preserve"> الگوریتم‌های زیادی وجود</w:t>
      </w:r>
      <w:r>
        <w:rPr>
          <w:sz w:val="30"/>
          <w:szCs w:val="30"/>
        </w:rPr>
        <w:t xml:space="preserve"> </w:t>
      </w:r>
      <w:r>
        <w:rPr>
          <w:rFonts w:hint="cs"/>
          <w:sz w:val="30"/>
          <w:szCs w:val="30"/>
          <w:rtl/>
          <w:lang w:bidi="fa-IR"/>
        </w:rPr>
        <w:t xml:space="preserve"> داره.</w:t>
      </w:r>
    </w:p>
    <w:p w14:paraId="233F2F82" w14:textId="5E3F021F" w:rsidR="00023073" w:rsidRDefault="004F294D" w:rsidP="004F294D">
      <w:pPr>
        <w:pStyle w:val="ListParagraph"/>
        <w:numPr>
          <w:ilvl w:val="0"/>
          <w:numId w:val="1"/>
        </w:numPr>
        <w:bidi/>
        <w:spacing w:line="360" w:lineRule="auto"/>
        <w:jc w:val="both"/>
        <w:rPr>
          <w:sz w:val="30"/>
          <w:szCs w:val="30"/>
        </w:rPr>
      </w:pPr>
      <w:r>
        <w:rPr>
          <w:rFonts w:hint="cs"/>
          <w:sz w:val="30"/>
          <w:szCs w:val="30"/>
          <w:rtl/>
        </w:rPr>
        <w:t xml:space="preserve"> </w:t>
      </w:r>
      <w:r w:rsidR="00E13803" w:rsidRPr="004F294D">
        <w:rPr>
          <w:sz w:val="30"/>
          <w:szCs w:val="30"/>
          <w:rtl/>
        </w:rPr>
        <w:t xml:space="preserve">یکی از این الگوریتم‌ها که ساده‌ترینش هست </w:t>
      </w:r>
      <w:r w:rsidR="00F51537" w:rsidRPr="004F294D">
        <w:rPr>
          <w:rFonts w:hint="cs"/>
          <w:sz w:val="30"/>
          <w:szCs w:val="30"/>
          <w:rtl/>
        </w:rPr>
        <w:t xml:space="preserve">اینه </w:t>
      </w:r>
      <w:r w:rsidR="00E13803" w:rsidRPr="004F294D">
        <w:rPr>
          <w:sz w:val="30"/>
          <w:szCs w:val="30"/>
          <w:rtl/>
        </w:rPr>
        <w:t>که از ابتدا تا انتهای اعداد اون کوئری ر</w:t>
      </w:r>
      <w:r w:rsidR="00F51537" w:rsidRPr="004F294D">
        <w:rPr>
          <w:rFonts w:hint="cs"/>
          <w:sz w:val="30"/>
          <w:szCs w:val="30"/>
          <w:rtl/>
        </w:rPr>
        <w:t>و</w:t>
      </w:r>
      <w:r w:rsidR="00E13803" w:rsidRPr="004F294D">
        <w:rPr>
          <w:sz w:val="30"/>
          <w:szCs w:val="30"/>
          <w:rtl/>
        </w:rPr>
        <w:t xml:space="preserve"> پیمایش کنیم و اعدادی که وجود دارند رو تعدادشان را پیدا کنیم</w:t>
      </w:r>
      <w:r w:rsidR="00F51537" w:rsidRPr="004F294D">
        <w:rPr>
          <w:rFonts w:hint="cs"/>
          <w:sz w:val="30"/>
          <w:szCs w:val="30"/>
          <w:rtl/>
        </w:rPr>
        <w:t>.</w:t>
      </w:r>
      <w:r w:rsidR="00E13803" w:rsidRPr="004F294D">
        <w:rPr>
          <w:sz w:val="30"/>
          <w:szCs w:val="30"/>
          <w:rtl/>
        </w:rPr>
        <w:t xml:space="preserve"> این کار را بنده کردم و به جز </w:t>
      </w:r>
      <w:r w:rsidR="00E13803" w:rsidRPr="004F294D">
        <w:rPr>
          <w:sz w:val="30"/>
          <w:szCs w:val="30"/>
          <w:rtl/>
          <w:lang w:bidi="fa-IR"/>
        </w:rPr>
        <w:t>۵</w:t>
      </w:r>
      <w:r w:rsidR="00E13803" w:rsidRPr="004F294D">
        <w:rPr>
          <w:sz w:val="30"/>
          <w:szCs w:val="30"/>
          <w:rtl/>
        </w:rPr>
        <w:t xml:space="preserve"> تست کیس اول </w:t>
      </w:r>
      <w:r w:rsidR="00F51537" w:rsidRPr="004F294D">
        <w:rPr>
          <w:rFonts w:hint="cs"/>
          <w:sz w:val="30"/>
          <w:szCs w:val="30"/>
          <w:rtl/>
        </w:rPr>
        <w:t xml:space="preserve">بقیه </w:t>
      </w:r>
      <w:r w:rsidR="00E13803" w:rsidRPr="004F294D">
        <w:rPr>
          <w:sz w:val="30"/>
          <w:szCs w:val="30"/>
          <w:rtl/>
        </w:rPr>
        <w:t>تست کیس‌ها را تایم لیمیت خوردم خب مشخص است که این ایده بهینه‌ای نیست</w:t>
      </w:r>
    </w:p>
    <w:p w14:paraId="32D41CED" w14:textId="77777777" w:rsidR="004F294D" w:rsidRPr="004F294D" w:rsidRDefault="004F294D" w:rsidP="004F294D">
      <w:pPr>
        <w:bidi/>
        <w:spacing w:line="360" w:lineRule="auto"/>
        <w:ind w:left="440"/>
        <w:jc w:val="both"/>
        <w:rPr>
          <w:sz w:val="30"/>
          <w:szCs w:val="30"/>
          <w:rtl/>
        </w:rPr>
      </w:pPr>
    </w:p>
    <w:p w14:paraId="5805DC3D" w14:textId="44DA75A6" w:rsidR="00D155E9" w:rsidRDefault="004F294D" w:rsidP="004F294D">
      <w:pPr>
        <w:pStyle w:val="ListParagraph"/>
        <w:numPr>
          <w:ilvl w:val="0"/>
          <w:numId w:val="1"/>
        </w:numPr>
        <w:bidi/>
        <w:spacing w:line="360" w:lineRule="auto"/>
        <w:jc w:val="both"/>
        <w:rPr>
          <w:sz w:val="30"/>
          <w:szCs w:val="30"/>
        </w:rPr>
      </w:pPr>
      <w:r>
        <w:rPr>
          <w:rFonts w:hint="cs"/>
          <w:sz w:val="30"/>
          <w:szCs w:val="30"/>
          <w:rtl/>
        </w:rPr>
        <w:t xml:space="preserve"> </w:t>
      </w:r>
      <w:r w:rsidR="00E13803" w:rsidRPr="004F294D">
        <w:rPr>
          <w:sz w:val="30"/>
          <w:szCs w:val="30"/>
          <w:rtl/>
        </w:rPr>
        <w:t xml:space="preserve">ایده دیگری که بنده داشتم که از نظر زمانی بهینه‌تر بود این بود که از ابتدا تا ایندکس </w:t>
      </w:r>
      <w:proofErr w:type="spellStart"/>
      <w:r w:rsidR="00023073" w:rsidRPr="004F294D">
        <w:rPr>
          <w:sz w:val="30"/>
          <w:szCs w:val="30"/>
        </w:rPr>
        <w:t>i</w:t>
      </w:r>
      <w:proofErr w:type="spellEnd"/>
      <w:r w:rsidR="00023073" w:rsidRPr="004F294D">
        <w:rPr>
          <w:rFonts w:hint="cs"/>
          <w:sz w:val="30"/>
          <w:szCs w:val="30"/>
          <w:rtl/>
          <w:lang w:bidi="fa-IR"/>
        </w:rPr>
        <w:t xml:space="preserve">ام </w:t>
      </w:r>
      <w:r w:rsidR="00E13803" w:rsidRPr="004F294D">
        <w:rPr>
          <w:sz w:val="30"/>
          <w:szCs w:val="30"/>
          <w:rtl/>
        </w:rPr>
        <w:t>آرایه را در دیکشنری نگه داریم در واقع آرایه‌ای از دیکشنری‌ها داریم که ایندکس هر آرایه بیانگر انتهای اون بازه است و ابتدای باز هم که همان عدد اول یا ایندکس آ</w:t>
      </w:r>
      <w:r w:rsidR="00023073" w:rsidRPr="004F294D">
        <w:rPr>
          <w:rFonts w:hint="cs"/>
          <w:sz w:val="30"/>
          <w:szCs w:val="30"/>
          <w:rtl/>
        </w:rPr>
        <w:t>رایه</w:t>
      </w:r>
      <w:r w:rsidR="00E13803" w:rsidRPr="004F294D">
        <w:rPr>
          <w:sz w:val="30"/>
          <w:szCs w:val="30"/>
          <w:rtl/>
        </w:rPr>
        <w:t xml:space="preserve"> است و دیکشنری که داریم از هر عدد</w:t>
      </w:r>
      <w:r w:rsidR="00305800" w:rsidRPr="004F294D">
        <w:rPr>
          <w:rFonts w:hint="cs"/>
          <w:sz w:val="30"/>
          <w:szCs w:val="30"/>
          <w:rtl/>
        </w:rPr>
        <w:t xml:space="preserve"> به</w:t>
      </w:r>
      <w:r w:rsidR="00E13803" w:rsidRPr="004F294D">
        <w:rPr>
          <w:sz w:val="30"/>
          <w:szCs w:val="30"/>
          <w:rtl/>
        </w:rPr>
        <w:t xml:space="preserve"> تعدادش مپ می‌کنه مثلاً آرایه ما عضو دومش ایندکس صفرم و اول آرایه</w:t>
      </w:r>
      <w:r w:rsidR="00305800" w:rsidRPr="004F294D">
        <w:rPr>
          <w:rFonts w:hint="cs"/>
          <w:sz w:val="30"/>
          <w:szCs w:val="30"/>
          <w:rtl/>
        </w:rPr>
        <w:t xml:space="preserve"> که در</w:t>
      </w:r>
      <w:r w:rsidR="00E13803" w:rsidRPr="004F294D">
        <w:rPr>
          <w:sz w:val="30"/>
          <w:szCs w:val="30"/>
          <w:rtl/>
        </w:rPr>
        <w:t xml:space="preserve"> سوال آمده‌اند را نگه داشته و تعداد هر کدام را نگه می‌داره مثلاً اگر ورودی ما </w:t>
      </w:r>
      <w:r w:rsidR="00E13803" w:rsidRPr="004F294D">
        <w:rPr>
          <w:sz w:val="30"/>
          <w:szCs w:val="30"/>
          <w:rtl/>
          <w:lang w:bidi="fa-IR"/>
        </w:rPr>
        <w:t>۲ ۲ ۳ ۴</w:t>
      </w:r>
      <w:r w:rsidR="00E13803" w:rsidRPr="004F294D">
        <w:rPr>
          <w:sz w:val="30"/>
          <w:szCs w:val="30"/>
          <w:rtl/>
        </w:rPr>
        <w:t xml:space="preserve"> باشه آرایه‌ای داریم که عضو اولش یه دیکشنری صرفاً از دو به یک </w:t>
      </w:r>
      <w:r w:rsidR="00D34A09" w:rsidRPr="004F294D">
        <w:rPr>
          <w:rFonts w:hint="cs"/>
          <w:sz w:val="30"/>
          <w:szCs w:val="30"/>
          <w:rtl/>
        </w:rPr>
        <w:t xml:space="preserve">، </w:t>
      </w:r>
      <w:r w:rsidR="00E13803" w:rsidRPr="004F294D">
        <w:rPr>
          <w:sz w:val="30"/>
          <w:szCs w:val="30"/>
          <w:rtl/>
        </w:rPr>
        <w:t xml:space="preserve">عضو دومش از دو به دو چون که دو دو بار اومده و به همین شکل مثلاً عضو آخرشم که حالا در مثالی که عرض کردم </w:t>
      </w:r>
      <w:r w:rsidR="00E13803" w:rsidRPr="004F294D">
        <w:rPr>
          <w:sz w:val="30"/>
          <w:szCs w:val="30"/>
          <w:rtl/>
          <w:lang w:bidi="fa-IR"/>
        </w:rPr>
        <w:t>۲ ۲ ۳ ۴</w:t>
      </w:r>
      <w:r w:rsidR="00E13803" w:rsidRPr="004F294D">
        <w:rPr>
          <w:sz w:val="30"/>
          <w:szCs w:val="30"/>
          <w:rtl/>
        </w:rPr>
        <w:t xml:space="preserve"> دیکشنری هست که  کلیدهای آن به ترتیب </w:t>
      </w:r>
      <w:r w:rsidR="00E13803" w:rsidRPr="004F294D">
        <w:rPr>
          <w:sz w:val="30"/>
          <w:szCs w:val="30"/>
          <w:rtl/>
          <w:lang w:bidi="fa-IR"/>
        </w:rPr>
        <w:t>۲ ۳ ۴</w:t>
      </w:r>
      <w:r w:rsidR="00E13803" w:rsidRPr="004F294D">
        <w:rPr>
          <w:sz w:val="30"/>
          <w:szCs w:val="30"/>
          <w:rtl/>
        </w:rPr>
        <w:t xml:space="preserve"> و ولیوهای آن به ترتیب </w:t>
      </w:r>
      <w:r w:rsidR="00E13803" w:rsidRPr="004F294D">
        <w:rPr>
          <w:sz w:val="30"/>
          <w:szCs w:val="30"/>
          <w:rtl/>
          <w:lang w:bidi="fa-IR"/>
        </w:rPr>
        <w:t>۲ ۱ ۱</w:t>
      </w:r>
      <w:r w:rsidR="00E13803" w:rsidRPr="004F294D">
        <w:rPr>
          <w:sz w:val="30"/>
          <w:szCs w:val="30"/>
          <w:rtl/>
        </w:rPr>
        <w:t xml:space="preserve"> هستند به این ترتیب با وارد شدن هر کوئری با مراجعه به اون ایندکس از آرایه دو تا دیکشنری را از هم کم می‌کنیم</w:t>
      </w:r>
      <w:r w:rsidR="00D0114C" w:rsidRPr="004F294D">
        <w:rPr>
          <w:rFonts w:hint="cs"/>
          <w:sz w:val="30"/>
          <w:szCs w:val="30"/>
          <w:rtl/>
        </w:rPr>
        <w:t xml:space="preserve"> </w:t>
      </w:r>
      <w:r w:rsidR="00E13803" w:rsidRPr="004F294D">
        <w:rPr>
          <w:sz w:val="30"/>
          <w:szCs w:val="30"/>
          <w:rtl/>
        </w:rPr>
        <w:t>ایندکس چهارم از آرایه‌ای که شامل دیکشنری هست</w:t>
      </w:r>
      <w:r w:rsidR="00D0114C" w:rsidRPr="004F294D">
        <w:rPr>
          <w:rFonts w:hint="cs"/>
          <w:sz w:val="30"/>
          <w:szCs w:val="30"/>
          <w:rtl/>
        </w:rPr>
        <w:t xml:space="preserve"> </w:t>
      </w:r>
      <w:r w:rsidR="00E13803" w:rsidRPr="004F294D">
        <w:rPr>
          <w:sz w:val="30"/>
          <w:szCs w:val="30"/>
          <w:rtl/>
        </w:rPr>
        <w:t xml:space="preserve">داشته باشیم </w:t>
      </w:r>
      <w:r w:rsidR="00E13803" w:rsidRPr="004F294D">
        <w:rPr>
          <w:sz w:val="30"/>
          <w:szCs w:val="30"/>
          <w:rtl/>
          <w:lang w:bidi="fa-IR"/>
        </w:rPr>
        <w:t>۲</w:t>
      </w:r>
      <w:r w:rsidR="00E13803" w:rsidRPr="004F294D">
        <w:rPr>
          <w:sz w:val="30"/>
          <w:szCs w:val="30"/>
          <w:rtl/>
        </w:rPr>
        <w:t xml:space="preserve"> به چهار و درایندکس اول داشته باشیم دو به یک</w:t>
      </w:r>
      <w:r w:rsidR="00D0114C" w:rsidRPr="004F294D">
        <w:rPr>
          <w:rFonts w:hint="cs"/>
          <w:sz w:val="30"/>
          <w:szCs w:val="30"/>
          <w:rtl/>
        </w:rPr>
        <w:t xml:space="preserve"> </w:t>
      </w:r>
      <w:r w:rsidR="00E13803" w:rsidRPr="004F294D">
        <w:rPr>
          <w:sz w:val="30"/>
          <w:szCs w:val="30"/>
          <w:rtl/>
        </w:rPr>
        <w:t>پس در اعداد بین دو سه چهار که اختلاف این‌هاست قطعاً سه تا دو داریم</w:t>
      </w:r>
      <w:r w:rsidR="00D0114C" w:rsidRPr="004F294D">
        <w:rPr>
          <w:rFonts w:hint="cs"/>
          <w:sz w:val="30"/>
          <w:szCs w:val="30"/>
          <w:rtl/>
        </w:rPr>
        <w:t xml:space="preserve"> </w:t>
      </w:r>
      <w:r w:rsidR="00E13803" w:rsidRPr="004F294D">
        <w:rPr>
          <w:sz w:val="30"/>
          <w:szCs w:val="30"/>
          <w:rtl/>
        </w:rPr>
        <w:t>اما این از نظر زمانی بهینه است اما از نظر حافظه‌ای افتضاح است به همین دلیل بنده همون تست کیس‌هایی که در حالت اول تایم لیمیت می‌خوردم در حالت دوم</w:t>
      </w:r>
      <w:r w:rsidR="00D155E9" w:rsidRPr="004F294D">
        <w:rPr>
          <w:rFonts w:hint="cs"/>
          <w:sz w:val="30"/>
          <w:szCs w:val="30"/>
          <w:rtl/>
        </w:rPr>
        <w:t xml:space="preserve"> </w:t>
      </w:r>
      <w:r w:rsidR="00E13803" w:rsidRPr="004F294D">
        <w:rPr>
          <w:sz w:val="30"/>
          <w:szCs w:val="30"/>
          <w:rtl/>
        </w:rPr>
        <w:t>مموری لیمیت خوردم</w:t>
      </w:r>
      <w:r w:rsidR="00D155E9" w:rsidRPr="004F294D">
        <w:rPr>
          <w:rFonts w:hint="cs"/>
          <w:sz w:val="30"/>
          <w:szCs w:val="30"/>
          <w:rtl/>
        </w:rPr>
        <w:t>.</w:t>
      </w:r>
    </w:p>
    <w:p w14:paraId="43EF3B0C" w14:textId="77777777" w:rsidR="004F294D" w:rsidRPr="004F294D" w:rsidRDefault="004F294D" w:rsidP="004F294D">
      <w:pPr>
        <w:bidi/>
        <w:spacing w:line="360" w:lineRule="auto"/>
        <w:jc w:val="both"/>
        <w:rPr>
          <w:sz w:val="30"/>
          <w:szCs w:val="30"/>
          <w:rtl/>
        </w:rPr>
      </w:pPr>
    </w:p>
    <w:p w14:paraId="38D71B58" w14:textId="4DCAF822" w:rsidR="0000122D" w:rsidRDefault="0099174B" w:rsidP="0000122D">
      <w:pPr>
        <w:pStyle w:val="ListParagraph"/>
        <w:numPr>
          <w:ilvl w:val="0"/>
          <w:numId w:val="1"/>
        </w:numPr>
        <w:bidi/>
        <w:spacing w:line="360" w:lineRule="auto"/>
        <w:jc w:val="both"/>
        <w:rPr>
          <w:sz w:val="30"/>
          <w:szCs w:val="30"/>
          <w:lang w:bidi="fa-IR"/>
        </w:rPr>
      </w:pPr>
      <w:r w:rsidRPr="004F294D">
        <w:rPr>
          <w:sz w:val="30"/>
          <w:szCs w:val="30"/>
          <w:rtl/>
        </w:rPr>
        <w:lastRenderedPageBreak/>
        <w:t>ایده سوم استفاده از الگوریتم تصادفی یا همون رند</w:t>
      </w:r>
      <w:r w:rsidR="00C439D9">
        <w:rPr>
          <w:rFonts w:hint="cs"/>
          <w:sz w:val="30"/>
          <w:szCs w:val="30"/>
          <w:rtl/>
          <w:lang w:bidi="fa-IR"/>
        </w:rPr>
        <w:t>و</w:t>
      </w:r>
      <w:r w:rsidRPr="004F294D">
        <w:rPr>
          <w:sz w:val="30"/>
          <w:szCs w:val="30"/>
          <w:rtl/>
        </w:rPr>
        <w:t xml:space="preserve">م است به این معنی که در ابتدا دیکشنری از اعداد به تعداد آن برای کل آرایه داریم پس در هنگام گرفتن کوئری‌ها ایندکس رندمی بین اول و آخر بازه مورد نظراست تولید می‌کنیم و سپس به کمک تابع </w:t>
      </w:r>
      <w:r w:rsidR="00D669FB" w:rsidRPr="004F294D">
        <w:rPr>
          <w:sz w:val="30"/>
          <w:szCs w:val="30"/>
        </w:rPr>
        <w:t>bisect</w:t>
      </w:r>
      <w:r w:rsidRPr="004F294D">
        <w:rPr>
          <w:sz w:val="30"/>
          <w:szCs w:val="30"/>
          <w:rtl/>
        </w:rPr>
        <w:t xml:space="preserve"> یا همون باینری سرچ در </w:t>
      </w:r>
      <w:r w:rsidR="00D669FB" w:rsidRPr="004F294D">
        <w:rPr>
          <w:rFonts w:hint="cs"/>
          <w:sz w:val="30"/>
          <w:szCs w:val="30"/>
          <w:rtl/>
          <w:lang w:bidi="fa-IR"/>
        </w:rPr>
        <w:t xml:space="preserve">پایتون، </w:t>
      </w:r>
      <w:r w:rsidR="00351DEB" w:rsidRPr="004F294D">
        <w:rPr>
          <w:rFonts w:hint="cs"/>
          <w:sz w:val="30"/>
          <w:szCs w:val="30"/>
          <w:rtl/>
          <w:lang w:bidi="fa-IR"/>
        </w:rPr>
        <w:t xml:space="preserve">ایندکس های بین اول و اخر کوئری را مشخص کرده و تعداد آن را پیدا میکنیم. اگر از نصف بیشتر شد خروجی کوئری مشخص است. پس از چند عدد رندوم اگر نشد، </w:t>
      </w:r>
      <w:r w:rsidR="00445EDA" w:rsidRPr="004F294D">
        <w:rPr>
          <w:rFonts w:hint="cs"/>
          <w:sz w:val="30"/>
          <w:szCs w:val="30"/>
          <w:rtl/>
          <w:lang w:bidi="fa-IR"/>
        </w:rPr>
        <w:t>خروجی صفر است.</w:t>
      </w:r>
    </w:p>
    <w:p w14:paraId="2F40E09A" w14:textId="77777777" w:rsidR="0000122D" w:rsidRPr="0000122D" w:rsidRDefault="0000122D" w:rsidP="0000122D">
      <w:pPr>
        <w:pStyle w:val="ListParagraph"/>
        <w:rPr>
          <w:sz w:val="30"/>
          <w:szCs w:val="30"/>
          <w:rtl/>
          <w:lang w:bidi="fa-IR"/>
        </w:rPr>
      </w:pPr>
    </w:p>
    <w:p w14:paraId="2E712D8B" w14:textId="327E373D" w:rsidR="00445EDA" w:rsidRDefault="00445EDA" w:rsidP="0000122D">
      <w:pPr>
        <w:pStyle w:val="ListParagraph"/>
        <w:bidi/>
        <w:spacing w:line="360" w:lineRule="auto"/>
        <w:ind w:left="800"/>
        <w:jc w:val="both"/>
        <w:rPr>
          <w:sz w:val="30"/>
          <w:szCs w:val="30"/>
          <w:rtl/>
          <w:lang w:bidi="fa-IR"/>
        </w:rPr>
      </w:pPr>
      <w:r w:rsidRPr="0000122D">
        <w:rPr>
          <w:rFonts w:hint="cs"/>
          <w:sz w:val="30"/>
          <w:szCs w:val="30"/>
          <w:rtl/>
          <w:lang w:bidi="fa-IR"/>
        </w:rPr>
        <w:t xml:space="preserve"> اما بنده پس از کلی این و اون ور کردن فهمیدم عدد اول در بسیاری از موارد جواب است و اگر نبود عد</w:t>
      </w:r>
      <w:r w:rsidR="006A09B3" w:rsidRPr="0000122D">
        <w:rPr>
          <w:rFonts w:hint="cs"/>
          <w:sz w:val="30"/>
          <w:szCs w:val="30"/>
          <w:rtl/>
          <w:lang w:bidi="fa-IR"/>
        </w:rPr>
        <w:t>د صفر خروجی آن کوئری است.</w:t>
      </w:r>
      <w:r w:rsidR="0000122D">
        <w:rPr>
          <w:rFonts w:hint="cs"/>
          <w:sz w:val="30"/>
          <w:szCs w:val="30"/>
          <w:rtl/>
          <w:lang w:bidi="fa-IR"/>
        </w:rPr>
        <w:t xml:space="preserve"> (گرفتن نمره 68)</w:t>
      </w:r>
      <w:r w:rsidR="006A09B3" w:rsidRPr="0000122D">
        <w:rPr>
          <w:rFonts w:hint="cs"/>
          <w:sz w:val="30"/>
          <w:szCs w:val="30"/>
          <w:rtl/>
          <w:lang w:bidi="fa-IR"/>
        </w:rPr>
        <w:t xml:space="preserve"> بالاخره پس از تست کردن های مختلف فهمیدم صرفا یا عدد اول بازه پاسخ است یا عدد وسط و در غیر این صورت پاسخ 0 است. این شد که این کد بنده نمره کامل رو گرفت</w:t>
      </w:r>
      <w:r w:rsidR="009037CD" w:rsidRPr="0000122D">
        <w:rPr>
          <w:rFonts w:hint="cs"/>
          <w:sz w:val="30"/>
          <w:szCs w:val="30"/>
          <w:rtl/>
          <w:lang w:bidi="fa-IR"/>
        </w:rPr>
        <w:t>. کد به زبان پایتون که ک</w:t>
      </w:r>
      <w:r w:rsidR="00150580">
        <w:rPr>
          <w:rFonts w:hint="cs"/>
          <w:sz w:val="30"/>
          <w:szCs w:val="30"/>
          <w:rtl/>
          <w:lang w:bidi="fa-IR"/>
        </w:rPr>
        <w:t>م</w:t>
      </w:r>
      <w:r w:rsidR="009037CD" w:rsidRPr="0000122D">
        <w:rPr>
          <w:rFonts w:hint="cs"/>
          <w:sz w:val="30"/>
          <w:szCs w:val="30"/>
          <w:rtl/>
          <w:lang w:bidi="fa-IR"/>
        </w:rPr>
        <w:t xml:space="preserve">تر کسی فکر میکرد که باهاش بشه نمره کامل گرفت. اما این الگوریتم </w:t>
      </w:r>
      <w:r w:rsidR="00184DF8" w:rsidRPr="0000122D">
        <w:rPr>
          <w:rFonts w:hint="cs"/>
          <w:sz w:val="30"/>
          <w:szCs w:val="30"/>
          <w:rtl/>
          <w:lang w:bidi="fa-IR"/>
        </w:rPr>
        <w:t xml:space="preserve">درستی نیست چون به ازای اعداد خاص خروجی درست میدهد. پس نیاز به الگوریتم </w:t>
      </w:r>
      <w:r w:rsidR="004F294D" w:rsidRPr="0000122D">
        <w:rPr>
          <w:rFonts w:hint="cs"/>
          <w:sz w:val="30"/>
          <w:szCs w:val="30"/>
          <w:rtl/>
          <w:lang w:bidi="fa-IR"/>
        </w:rPr>
        <w:t>درست تری است. (و البته زبان دیگر)</w:t>
      </w:r>
    </w:p>
    <w:p w14:paraId="1E043036" w14:textId="2E3F5365" w:rsidR="0055031B" w:rsidRDefault="0055031B" w:rsidP="0055031B">
      <w:pPr>
        <w:pStyle w:val="ListParagraph"/>
        <w:bidi/>
        <w:spacing w:line="360" w:lineRule="auto"/>
        <w:ind w:left="800"/>
        <w:jc w:val="both"/>
        <w:rPr>
          <w:sz w:val="30"/>
          <w:szCs w:val="30"/>
          <w:rtl/>
          <w:lang w:bidi="fa-IR"/>
        </w:rPr>
      </w:pPr>
      <w:r>
        <w:rPr>
          <w:rFonts w:hint="cs"/>
          <w:sz w:val="30"/>
          <w:szCs w:val="30"/>
          <w:rtl/>
          <w:lang w:bidi="fa-IR"/>
        </w:rPr>
        <w:t xml:space="preserve">البته این کد در زبان سی پلاس پلاس خیلی بعتر شد. استفاده از الگوریتم تصادفی بهتر. یعنی همین الگوریتم ولی به جای تست کردن فقط اولی و وسطی، بنده </w:t>
      </w:r>
      <w:r w:rsidR="00C84BF8">
        <w:rPr>
          <w:rFonts w:hint="cs"/>
          <w:sz w:val="30"/>
          <w:szCs w:val="30"/>
          <w:rtl/>
          <w:lang w:bidi="fa-IR"/>
        </w:rPr>
        <w:t xml:space="preserve">حدود 15 تا 20 عدد تصادفی را تست میکنم. حتی با 20 هم نمره کامل گرفتم ولی تایم لیمیت هم خوردم. عدد 17 عدد خوبی برای تولید این تعداد عدد تصادفی است تا جواب </w:t>
      </w:r>
      <w:r w:rsidR="00A36B24">
        <w:rPr>
          <w:rFonts w:hint="cs"/>
          <w:sz w:val="30"/>
          <w:szCs w:val="30"/>
          <w:rtl/>
          <w:lang w:bidi="fa-IR"/>
        </w:rPr>
        <w:t>بهتر در زمان کمتری گرفت.</w:t>
      </w:r>
    </w:p>
    <w:p w14:paraId="08B1C8D6" w14:textId="77777777" w:rsidR="00150580" w:rsidRDefault="00150580" w:rsidP="00150580">
      <w:pPr>
        <w:pStyle w:val="ListParagraph"/>
        <w:bidi/>
        <w:spacing w:line="360" w:lineRule="auto"/>
        <w:ind w:left="800"/>
        <w:jc w:val="both"/>
        <w:rPr>
          <w:sz w:val="30"/>
          <w:szCs w:val="30"/>
          <w:rtl/>
          <w:lang w:bidi="fa-IR"/>
        </w:rPr>
      </w:pPr>
    </w:p>
    <w:p w14:paraId="0E535623" w14:textId="4FE6E986" w:rsidR="00150580" w:rsidRDefault="00A36B24" w:rsidP="00150580">
      <w:pPr>
        <w:pStyle w:val="ListParagraph"/>
        <w:numPr>
          <w:ilvl w:val="0"/>
          <w:numId w:val="1"/>
        </w:numPr>
        <w:bidi/>
        <w:spacing w:line="360" w:lineRule="auto"/>
        <w:jc w:val="both"/>
        <w:rPr>
          <w:sz w:val="30"/>
          <w:szCs w:val="30"/>
          <w:lang w:bidi="fa-IR"/>
        </w:rPr>
      </w:pPr>
      <w:r>
        <w:rPr>
          <w:rFonts w:hint="cs"/>
          <w:sz w:val="30"/>
          <w:szCs w:val="30"/>
          <w:rtl/>
          <w:lang w:bidi="fa-IR"/>
        </w:rPr>
        <w:t xml:space="preserve">الگوریتم دیگر الگوریتم مو است که از اردر حدودا </w:t>
      </w:r>
      <w:r>
        <w:rPr>
          <w:sz w:val="30"/>
          <w:szCs w:val="30"/>
          <w:lang w:bidi="fa-IR"/>
        </w:rPr>
        <w:t>n</w:t>
      </w:r>
      <w:r w:rsidR="00F31C97">
        <w:rPr>
          <w:rFonts w:hint="cs"/>
          <w:sz w:val="30"/>
          <w:szCs w:val="30"/>
          <w:rtl/>
          <w:lang w:bidi="fa-IR"/>
        </w:rPr>
        <w:t xml:space="preserve"> رادیکال </w:t>
      </w:r>
      <w:r w:rsidR="00F31C97">
        <w:rPr>
          <w:sz w:val="30"/>
          <w:szCs w:val="30"/>
          <w:lang w:bidi="fa-IR"/>
        </w:rPr>
        <w:t>n</w:t>
      </w:r>
      <w:r w:rsidR="00F31C97">
        <w:rPr>
          <w:rFonts w:hint="cs"/>
          <w:sz w:val="30"/>
          <w:szCs w:val="30"/>
          <w:rtl/>
          <w:lang w:bidi="fa-IR"/>
        </w:rPr>
        <w:t xml:space="preserve"> است که هر جوره تایم لیمیت میخورد. ولی الگوریتم بر مرتب سازی کوئری ها بر اساس </w:t>
      </w:r>
      <w:r w:rsidR="00FB438D">
        <w:rPr>
          <w:rFonts w:hint="cs"/>
          <w:sz w:val="30"/>
          <w:szCs w:val="30"/>
          <w:rtl/>
          <w:lang w:bidi="fa-IR"/>
        </w:rPr>
        <w:t xml:space="preserve">ایندکس شروع و همچنین تقسیم ارایه اصلی به دسته های رادیکال </w:t>
      </w:r>
      <w:r w:rsidR="00FB438D">
        <w:rPr>
          <w:sz w:val="30"/>
          <w:szCs w:val="30"/>
          <w:lang w:bidi="fa-IR"/>
        </w:rPr>
        <w:t>n</w:t>
      </w:r>
      <w:r w:rsidR="00FB438D">
        <w:rPr>
          <w:rFonts w:hint="cs"/>
          <w:sz w:val="30"/>
          <w:szCs w:val="30"/>
          <w:rtl/>
          <w:lang w:bidi="fa-IR"/>
        </w:rPr>
        <w:t xml:space="preserve"> ای است</w:t>
      </w:r>
      <w:r w:rsidR="00D31B0B">
        <w:rPr>
          <w:rFonts w:hint="cs"/>
          <w:sz w:val="30"/>
          <w:szCs w:val="30"/>
          <w:rtl/>
          <w:lang w:bidi="fa-IR"/>
        </w:rPr>
        <w:t>:</w:t>
      </w:r>
    </w:p>
    <w:p w14:paraId="5B9ADE1C" w14:textId="77777777" w:rsidR="00E2728E" w:rsidRPr="00E2728E" w:rsidRDefault="00E2728E" w:rsidP="00E16E50">
      <w:pPr>
        <w:pStyle w:val="ListParagraph"/>
        <w:spacing w:line="360" w:lineRule="auto"/>
        <w:ind w:left="800"/>
        <w:jc w:val="both"/>
        <w:rPr>
          <w:sz w:val="30"/>
          <w:szCs w:val="30"/>
          <w:lang w:bidi="fa-IR"/>
        </w:rPr>
      </w:pPr>
      <w:r w:rsidRPr="00E2728E">
        <w:rPr>
          <w:b/>
          <w:bCs/>
          <w:sz w:val="30"/>
          <w:szCs w:val="30"/>
          <w:lang w:bidi="fa-IR"/>
        </w:rPr>
        <w:t>Mo's Algorithm</w:t>
      </w:r>
      <w:r w:rsidRPr="00E2728E">
        <w:rPr>
          <w:sz w:val="30"/>
          <w:szCs w:val="30"/>
          <w:lang w:bidi="fa-IR"/>
        </w:rPr>
        <w:t xml:space="preserve"> is a square-</w:t>
      </w:r>
      <w:proofErr w:type="spellStart"/>
      <w:r w:rsidRPr="00E2728E">
        <w:rPr>
          <w:sz w:val="30"/>
          <w:szCs w:val="30"/>
          <w:lang w:bidi="fa-IR"/>
        </w:rPr>
        <w:t>root</w:t>
      </w:r>
      <w:proofErr w:type="spellEnd"/>
      <w:r w:rsidRPr="00E2728E">
        <w:rPr>
          <w:sz w:val="30"/>
          <w:szCs w:val="30"/>
          <w:lang w:bidi="fa-IR"/>
        </w:rPr>
        <w:t xml:space="preserve"> decomposition technique optimized for handling a large number of static range queries. It is particularly </w:t>
      </w:r>
      <w:r w:rsidRPr="00E2728E">
        <w:rPr>
          <w:sz w:val="30"/>
          <w:szCs w:val="30"/>
          <w:lang w:bidi="fa-IR"/>
        </w:rPr>
        <w:lastRenderedPageBreak/>
        <w:t>effective when all the queries are given at once and there are no updates to the array.</w:t>
      </w:r>
    </w:p>
    <w:p w14:paraId="5F47C4E4" w14:textId="77777777" w:rsidR="00E2728E" w:rsidRPr="00E2728E" w:rsidRDefault="00E2728E" w:rsidP="00E16E50">
      <w:pPr>
        <w:pStyle w:val="ListParagraph"/>
        <w:spacing w:line="360" w:lineRule="auto"/>
        <w:ind w:left="800"/>
        <w:jc w:val="both"/>
        <w:rPr>
          <w:b/>
          <w:bCs/>
          <w:sz w:val="30"/>
          <w:szCs w:val="30"/>
          <w:lang w:bidi="fa-IR"/>
        </w:rPr>
      </w:pPr>
      <w:r w:rsidRPr="00E2728E">
        <w:rPr>
          <w:b/>
          <w:bCs/>
          <w:sz w:val="30"/>
          <w:szCs w:val="30"/>
          <w:lang w:bidi="fa-IR"/>
        </w:rPr>
        <w:t>How it works:</w:t>
      </w:r>
    </w:p>
    <w:p w14:paraId="5F594E2C" w14:textId="77777777" w:rsidR="00E2728E" w:rsidRPr="00E2728E" w:rsidRDefault="00E2728E" w:rsidP="00E16E50">
      <w:pPr>
        <w:pStyle w:val="ListParagraph"/>
        <w:numPr>
          <w:ilvl w:val="0"/>
          <w:numId w:val="8"/>
        </w:numPr>
        <w:spacing w:line="360" w:lineRule="auto"/>
        <w:jc w:val="both"/>
        <w:rPr>
          <w:sz w:val="30"/>
          <w:szCs w:val="30"/>
          <w:lang w:bidi="fa-IR"/>
        </w:rPr>
      </w:pPr>
      <w:r w:rsidRPr="00E2728E">
        <w:rPr>
          <w:sz w:val="30"/>
          <w:szCs w:val="30"/>
          <w:lang w:bidi="fa-IR"/>
        </w:rPr>
        <w:t>Divide the array into blocks of size approximately n\sqrt{n}n</w:t>
      </w:r>
    </w:p>
    <w:p w14:paraId="7E131C5B" w14:textId="77777777" w:rsidR="00E16E50" w:rsidRPr="00E16E50" w:rsidRDefault="00E16E50" w:rsidP="00E16E50">
      <w:pPr>
        <w:pStyle w:val="ListParagraph"/>
        <w:numPr>
          <w:ilvl w:val="0"/>
          <w:numId w:val="9"/>
        </w:numPr>
        <w:spacing w:line="360" w:lineRule="auto"/>
        <w:jc w:val="both"/>
        <w:rPr>
          <w:sz w:val="30"/>
          <w:szCs w:val="30"/>
          <w:lang w:bidi="fa-IR"/>
        </w:rPr>
      </w:pPr>
      <w:r w:rsidRPr="00E16E50">
        <w:rPr>
          <w:sz w:val="30"/>
          <w:szCs w:val="30"/>
          <w:lang w:bidi="fa-IR"/>
        </w:rPr>
        <w:t xml:space="preserve">Sort the queries based on the </w:t>
      </w:r>
      <w:r w:rsidRPr="00E16E50">
        <w:rPr>
          <w:b/>
          <w:bCs/>
          <w:sz w:val="30"/>
          <w:szCs w:val="30"/>
          <w:lang w:bidi="fa-IR"/>
        </w:rPr>
        <w:t>block</w:t>
      </w:r>
      <w:r w:rsidRPr="00E16E50">
        <w:rPr>
          <w:sz w:val="30"/>
          <w:szCs w:val="30"/>
          <w:lang w:bidi="fa-IR"/>
        </w:rPr>
        <w:t xml:space="preserve"> number of their starting points (and secondary sort by the ending point).</w:t>
      </w:r>
    </w:p>
    <w:p w14:paraId="3E33DC00" w14:textId="77777777" w:rsidR="00E16E50" w:rsidRPr="00E16E50" w:rsidRDefault="00E16E50" w:rsidP="00E16E50">
      <w:pPr>
        <w:pStyle w:val="ListParagraph"/>
        <w:numPr>
          <w:ilvl w:val="0"/>
          <w:numId w:val="9"/>
        </w:numPr>
        <w:spacing w:line="360" w:lineRule="auto"/>
        <w:jc w:val="both"/>
        <w:rPr>
          <w:sz w:val="30"/>
          <w:szCs w:val="30"/>
          <w:lang w:bidi="fa-IR"/>
        </w:rPr>
      </w:pPr>
      <w:r w:rsidRPr="00E16E50">
        <w:rPr>
          <w:sz w:val="30"/>
          <w:szCs w:val="30"/>
          <w:lang w:bidi="fa-IR"/>
        </w:rPr>
        <w:t>As you process the sorted queries, you adjust the range by moving the left and right pointers incrementally, instead of recalculating the entire range from scratch.</w:t>
      </w:r>
    </w:p>
    <w:p w14:paraId="668BB919" w14:textId="77777777" w:rsidR="00E16E50" w:rsidRPr="00E16E50" w:rsidRDefault="00E16E50" w:rsidP="00E16E50">
      <w:pPr>
        <w:pStyle w:val="ListParagraph"/>
        <w:spacing w:line="360" w:lineRule="auto"/>
        <w:ind w:left="800"/>
        <w:jc w:val="both"/>
        <w:rPr>
          <w:b/>
          <w:bCs/>
          <w:sz w:val="30"/>
          <w:szCs w:val="30"/>
          <w:lang w:bidi="fa-IR"/>
        </w:rPr>
      </w:pPr>
      <w:r w:rsidRPr="00E16E50">
        <w:rPr>
          <w:b/>
          <w:bCs/>
          <w:sz w:val="30"/>
          <w:szCs w:val="30"/>
          <w:lang w:bidi="fa-IR"/>
        </w:rPr>
        <w:t>Process:</w:t>
      </w:r>
    </w:p>
    <w:p w14:paraId="1948F0C4" w14:textId="77777777" w:rsidR="00E16E50" w:rsidRPr="00E16E50" w:rsidRDefault="00E16E50" w:rsidP="00E16E50">
      <w:pPr>
        <w:pStyle w:val="ListParagraph"/>
        <w:numPr>
          <w:ilvl w:val="0"/>
          <w:numId w:val="10"/>
        </w:numPr>
        <w:spacing w:line="360" w:lineRule="auto"/>
        <w:jc w:val="both"/>
        <w:rPr>
          <w:sz w:val="30"/>
          <w:szCs w:val="30"/>
          <w:lang w:bidi="fa-IR"/>
        </w:rPr>
      </w:pPr>
      <w:r w:rsidRPr="00E16E50">
        <w:rPr>
          <w:b/>
          <w:bCs/>
          <w:sz w:val="30"/>
          <w:szCs w:val="30"/>
          <w:lang w:bidi="fa-IR"/>
        </w:rPr>
        <w:t>Sorting the queries</w:t>
      </w:r>
      <w:r w:rsidRPr="00E16E50">
        <w:rPr>
          <w:sz w:val="30"/>
          <w:szCs w:val="30"/>
          <w:lang w:bidi="fa-IR"/>
        </w:rPr>
        <w:t>: You sort the queries first by their block and then by their right endpoint.</w:t>
      </w:r>
    </w:p>
    <w:p w14:paraId="1E494C46" w14:textId="77777777" w:rsidR="00E16E50" w:rsidRPr="00E16E50" w:rsidRDefault="00E16E50" w:rsidP="00E16E50">
      <w:pPr>
        <w:pStyle w:val="ListParagraph"/>
        <w:numPr>
          <w:ilvl w:val="0"/>
          <w:numId w:val="10"/>
        </w:numPr>
        <w:spacing w:line="360" w:lineRule="auto"/>
        <w:jc w:val="both"/>
        <w:rPr>
          <w:sz w:val="30"/>
          <w:szCs w:val="30"/>
          <w:lang w:bidi="fa-IR"/>
        </w:rPr>
      </w:pPr>
      <w:r w:rsidRPr="00E16E50">
        <w:rPr>
          <w:b/>
          <w:bCs/>
          <w:sz w:val="30"/>
          <w:szCs w:val="30"/>
          <w:lang w:bidi="fa-IR"/>
        </w:rPr>
        <w:t>Adjusting the range</w:t>
      </w:r>
      <w:r w:rsidRPr="00E16E50">
        <w:rPr>
          <w:sz w:val="30"/>
          <w:szCs w:val="30"/>
          <w:lang w:bidi="fa-IR"/>
        </w:rPr>
        <w:t>: As you move from one query to the next, you only incrementally change the range by adding or removing elements (moving the left or right pointers).</w:t>
      </w:r>
    </w:p>
    <w:p w14:paraId="7CFFCE53" w14:textId="77777777" w:rsidR="00E16E50" w:rsidRPr="00E16E50" w:rsidRDefault="00E16E50" w:rsidP="00E16E50">
      <w:pPr>
        <w:pStyle w:val="ListParagraph"/>
        <w:numPr>
          <w:ilvl w:val="0"/>
          <w:numId w:val="10"/>
        </w:numPr>
        <w:spacing w:line="360" w:lineRule="auto"/>
        <w:jc w:val="both"/>
        <w:rPr>
          <w:sz w:val="30"/>
          <w:szCs w:val="30"/>
          <w:lang w:bidi="fa-IR"/>
        </w:rPr>
      </w:pPr>
      <w:r w:rsidRPr="00E16E50">
        <w:rPr>
          <w:b/>
          <w:bCs/>
          <w:sz w:val="30"/>
          <w:szCs w:val="30"/>
          <w:lang w:bidi="fa-IR"/>
        </w:rPr>
        <w:t>Efficient range calculation</w:t>
      </w:r>
      <w:r w:rsidRPr="00E16E50">
        <w:rPr>
          <w:sz w:val="30"/>
          <w:szCs w:val="30"/>
          <w:lang w:bidi="fa-IR"/>
        </w:rPr>
        <w:t>: Since you only adjust a small portion of the range for each query, this saves time compared to recalculating the entire range.</w:t>
      </w:r>
    </w:p>
    <w:p w14:paraId="7C9B4F7E" w14:textId="77777777" w:rsidR="00E16E50" w:rsidRPr="00E16E50" w:rsidRDefault="00E16E50" w:rsidP="00E16E50">
      <w:pPr>
        <w:pStyle w:val="ListParagraph"/>
        <w:spacing w:line="360" w:lineRule="auto"/>
        <w:ind w:left="800"/>
        <w:jc w:val="both"/>
        <w:rPr>
          <w:b/>
          <w:bCs/>
          <w:sz w:val="30"/>
          <w:szCs w:val="30"/>
          <w:lang w:bidi="fa-IR"/>
        </w:rPr>
      </w:pPr>
      <w:r w:rsidRPr="00E16E50">
        <w:rPr>
          <w:b/>
          <w:bCs/>
          <w:sz w:val="30"/>
          <w:szCs w:val="30"/>
          <w:lang w:bidi="fa-IR"/>
        </w:rPr>
        <w:t>Complexity:</w:t>
      </w:r>
    </w:p>
    <w:p w14:paraId="6D459306" w14:textId="5516447A" w:rsidR="00E16E50" w:rsidRPr="00E16E50" w:rsidRDefault="00E16E50" w:rsidP="00E16E50">
      <w:pPr>
        <w:pStyle w:val="ListParagraph"/>
        <w:numPr>
          <w:ilvl w:val="0"/>
          <w:numId w:val="11"/>
        </w:numPr>
        <w:spacing w:line="360" w:lineRule="auto"/>
        <w:jc w:val="both"/>
        <w:rPr>
          <w:sz w:val="30"/>
          <w:szCs w:val="30"/>
          <w:lang w:bidi="fa-IR"/>
        </w:rPr>
      </w:pPr>
      <w:r w:rsidRPr="00E16E50">
        <w:rPr>
          <w:b/>
          <w:bCs/>
          <w:sz w:val="30"/>
          <w:szCs w:val="30"/>
          <w:lang w:bidi="fa-IR"/>
        </w:rPr>
        <w:t>Sorting queries</w:t>
      </w:r>
      <w:r w:rsidRPr="00E16E50">
        <w:rPr>
          <w:sz w:val="30"/>
          <w:szCs w:val="30"/>
          <w:lang w:bidi="fa-IR"/>
        </w:rPr>
        <w:t>: O(q</w:t>
      </w:r>
      <w:r w:rsidR="00123860">
        <w:rPr>
          <w:rFonts w:hint="cs"/>
          <w:sz w:val="30"/>
          <w:szCs w:val="30"/>
          <w:rtl/>
          <w:lang w:bidi="fa-IR"/>
        </w:rPr>
        <w:t xml:space="preserve"> </w:t>
      </w:r>
      <w:r w:rsidRPr="00E16E50">
        <w:rPr>
          <w:sz w:val="30"/>
          <w:szCs w:val="30"/>
          <w:lang w:bidi="fa-IR"/>
        </w:rPr>
        <w:t>log</w:t>
      </w:r>
      <w:r w:rsidR="00123860">
        <w:rPr>
          <w:rFonts w:ascii="Cambria Math" w:hAnsi="Cambria Math" w:cs="Cambria Math" w:hint="cs"/>
          <w:sz w:val="30"/>
          <w:szCs w:val="30"/>
          <w:rtl/>
          <w:lang w:bidi="fa-IR"/>
        </w:rPr>
        <w:t xml:space="preserve"> </w:t>
      </w:r>
      <w:r w:rsidRPr="00E16E50">
        <w:rPr>
          <w:sz w:val="30"/>
          <w:szCs w:val="30"/>
          <w:lang w:bidi="fa-IR"/>
        </w:rPr>
        <w:t>q)</w:t>
      </w:r>
      <w:r w:rsidR="00123860">
        <w:rPr>
          <w:sz w:val="30"/>
          <w:szCs w:val="30"/>
          <w:lang w:bidi="fa-IR"/>
        </w:rPr>
        <w:t>,</w:t>
      </w:r>
      <w:r w:rsidRPr="00E16E50">
        <w:rPr>
          <w:sz w:val="30"/>
          <w:szCs w:val="30"/>
          <w:lang w:bidi="fa-IR"/>
        </w:rPr>
        <w:t xml:space="preserve"> where q is the number of queries.</w:t>
      </w:r>
    </w:p>
    <w:p w14:paraId="21264FEF" w14:textId="68402854" w:rsidR="00E16E50" w:rsidRPr="00E16E50" w:rsidRDefault="00E16E50" w:rsidP="00E16E50">
      <w:pPr>
        <w:pStyle w:val="ListParagraph"/>
        <w:numPr>
          <w:ilvl w:val="0"/>
          <w:numId w:val="11"/>
        </w:numPr>
        <w:spacing w:line="360" w:lineRule="auto"/>
        <w:jc w:val="both"/>
        <w:rPr>
          <w:sz w:val="30"/>
          <w:szCs w:val="30"/>
          <w:lang w:bidi="fa-IR"/>
        </w:rPr>
      </w:pPr>
      <w:r w:rsidRPr="00E16E50">
        <w:rPr>
          <w:b/>
          <w:bCs/>
          <w:sz w:val="30"/>
          <w:szCs w:val="30"/>
          <w:lang w:bidi="fa-IR"/>
        </w:rPr>
        <w:t>Processing queries</w:t>
      </w:r>
      <w:r w:rsidRPr="00E16E50">
        <w:rPr>
          <w:sz w:val="30"/>
          <w:szCs w:val="30"/>
          <w:lang w:bidi="fa-IR"/>
        </w:rPr>
        <w:t>: O(</w:t>
      </w:r>
      <w:proofErr w:type="spellStart"/>
      <w:r w:rsidRPr="00E16E50">
        <w:rPr>
          <w:sz w:val="30"/>
          <w:szCs w:val="30"/>
          <w:lang w:bidi="fa-IR"/>
        </w:rPr>
        <w:t>n+q</w:t>
      </w:r>
      <w:proofErr w:type="spellEnd"/>
      <w:r w:rsidRPr="00E16E50">
        <w:rPr>
          <w:sz w:val="30"/>
          <w:szCs w:val="30"/>
          <w:lang w:bidi="fa-IR"/>
        </w:rPr>
        <w:t>)</w:t>
      </w:r>
    </w:p>
    <w:p w14:paraId="682756B1" w14:textId="77777777" w:rsidR="00D31B0B" w:rsidRPr="00E16E50" w:rsidRDefault="00D31B0B" w:rsidP="00D31B0B">
      <w:pPr>
        <w:pStyle w:val="ListParagraph"/>
        <w:bidi/>
        <w:spacing w:line="360" w:lineRule="auto"/>
        <w:ind w:left="800"/>
        <w:jc w:val="both"/>
        <w:rPr>
          <w:sz w:val="30"/>
          <w:szCs w:val="30"/>
          <w:lang w:bidi="fa-IR"/>
        </w:rPr>
      </w:pPr>
    </w:p>
    <w:p w14:paraId="11F423BC" w14:textId="7A5BC7EB" w:rsidR="00FB438D" w:rsidRDefault="00FB438D" w:rsidP="00FB438D">
      <w:pPr>
        <w:pStyle w:val="ListParagraph"/>
        <w:numPr>
          <w:ilvl w:val="0"/>
          <w:numId w:val="1"/>
        </w:numPr>
        <w:bidi/>
        <w:spacing w:line="360" w:lineRule="auto"/>
        <w:jc w:val="both"/>
        <w:rPr>
          <w:sz w:val="30"/>
          <w:szCs w:val="30"/>
          <w:lang w:bidi="fa-IR"/>
        </w:rPr>
      </w:pPr>
      <w:r>
        <w:rPr>
          <w:rFonts w:hint="cs"/>
          <w:sz w:val="30"/>
          <w:szCs w:val="30"/>
          <w:rtl/>
          <w:lang w:bidi="fa-IR"/>
        </w:rPr>
        <w:lastRenderedPageBreak/>
        <w:t xml:space="preserve">الگوریتم دیگر الگوریتم درختی است که از اردر حدودا </w:t>
      </w:r>
      <w:r>
        <w:rPr>
          <w:sz w:val="30"/>
          <w:szCs w:val="30"/>
          <w:lang w:bidi="fa-IR"/>
        </w:rPr>
        <w:t>n</w:t>
      </w:r>
      <w:r>
        <w:rPr>
          <w:rFonts w:hint="cs"/>
          <w:sz w:val="30"/>
          <w:szCs w:val="30"/>
          <w:rtl/>
          <w:lang w:bidi="fa-IR"/>
        </w:rPr>
        <w:t xml:space="preserve"> لاگ</w:t>
      </w:r>
      <w:r>
        <w:rPr>
          <w:sz w:val="30"/>
          <w:szCs w:val="30"/>
          <w:lang w:bidi="fa-IR"/>
        </w:rPr>
        <w:t xml:space="preserve"> n </w:t>
      </w:r>
      <w:r>
        <w:rPr>
          <w:rFonts w:hint="cs"/>
          <w:sz w:val="30"/>
          <w:szCs w:val="30"/>
          <w:rtl/>
          <w:lang w:bidi="fa-IR"/>
        </w:rPr>
        <w:t xml:space="preserve"> است. این روش هم به این شکل است:</w:t>
      </w:r>
    </w:p>
    <w:p w14:paraId="7B69E597"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Segment Tree:</w:t>
      </w:r>
    </w:p>
    <w:p w14:paraId="2899C8B2" w14:textId="77777777" w:rsidR="00D31B0B" w:rsidRPr="00D31B0B" w:rsidRDefault="00D31B0B" w:rsidP="00E16E50">
      <w:pPr>
        <w:pStyle w:val="ListParagraph"/>
        <w:spacing w:line="360" w:lineRule="auto"/>
        <w:ind w:left="800"/>
        <w:jc w:val="both"/>
        <w:rPr>
          <w:sz w:val="30"/>
          <w:szCs w:val="30"/>
          <w:lang w:bidi="fa-IR"/>
        </w:rPr>
      </w:pPr>
      <w:r w:rsidRPr="00D31B0B">
        <w:rPr>
          <w:sz w:val="30"/>
          <w:szCs w:val="30"/>
          <w:lang w:bidi="fa-IR"/>
        </w:rPr>
        <w:t xml:space="preserve">A </w:t>
      </w:r>
      <w:r w:rsidRPr="00D31B0B">
        <w:rPr>
          <w:b/>
          <w:bCs/>
          <w:sz w:val="30"/>
          <w:szCs w:val="30"/>
          <w:lang w:bidi="fa-IR"/>
        </w:rPr>
        <w:t>segment tree</w:t>
      </w:r>
      <w:r w:rsidRPr="00D31B0B">
        <w:rPr>
          <w:sz w:val="30"/>
          <w:szCs w:val="30"/>
          <w:lang w:bidi="fa-IR"/>
        </w:rPr>
        <w:t xml:space="preserve"> is a powerful data structure that allows you to efficiently solve range queries (like sum, minimum, maximum) and updates on an array in </w:t>
      </w:r>
      <w:r w:rsidRPr="00D31B0B">
        <w:rPr>
          <w:b/>
          <w:bCs/>
          <w:sz w:val="30"/>
          <w:szCs w:val="30"/>
          <w:lang w:bidi="fa-IR"/>
        </w:rPr>
        <w:t>logarithmic time</w:t>
      </w:r>
      <w:r w:rsidRPr="00D31B0B">
        <w:rPr>
          <w:sz w:val="30"/>
          <w:szCs w:val="30"/>
          <w:lang w:bidi="fa-IR"/>
        </w:rPr>
        <w:t>.</w:t>
      </w:r>
    </w:p>
    <w:p w14:paraId="2EB50B70"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How it works:</w:t>
      </w:r>
    </w:p>
    <w:p w14:paraId="7284990F" w14:textId="77777777" w:rsidR="00D31B0B" w:rsidRPr="00D31B0B" w:rsidRDefault="00D31B0B" w:rsidP="00E16E50">
      <w:pPr>
        <w:pStyle w:val="ListParagraph"/>
        <w:numPr>
          <w:ilvl w:val="0"/>
          <w:numId w:val="2"/>
        </w:numPr>
        <w:spacing w:line="360" w:lineRule="auto"/>
        <w:jc w:val="both"/>
        <w:rPr>
          <w:sz w:val="30"/>
          <w:szCs w:val="30"/>
          <w:lang w:bidi="fa-IR"/>
        </w:rPr>
      </w:pPr>
      <w:r w:rsidRPr="00D31B0B">
        <w:rPr>
          <w:sz w:val="30"/>
          <w:szCs w:val="30"/>
          <w:lang w:bidi="fa-IR"/>
        </w:rPr>
        <w:t>The segment tree divides the array into segments, each representing a range of elements.</w:t>
      </w:r>
    </w:p>
    <w:p w14:paraId="63F0B854" w14:textId="77777777" w:rsidR="00D31B0B" w:rsidRPr="00D31B0B" w:rsidRDefault="00D31B0B" w:rsidP="00E16E50">
      <w:pPr>
        <w:pStyle w:val="ListParagraph"/>
        <w:numPr>
          <w:ilvl w:val="0"/>
          <w:numId w:val="2"/>
        </w:numPr>
        <w:spacing w:line="360" w:lineRule="auto"/>
        <w:jc w:val="both"/>
        <w:rPr>
          <w:sz w:val="30"/>
          <w:szCs w:val="30"/>
          <w:lang w:bidi="fa-IR"/>
        </w:rPr>
      </w:pPr>
      <w:r w:rsidRPr="00D31B0B">
        <w:rPr>
          <w:sz w:val="30"/>
          <w:szCs w:val="30"/>
          <w:lang w:bidi="fa-IR"/>
        </w:rPr>
        <w:t>The tree is a complete binary tree, where each node represents some aggregate information about a segment (e.g., sum, max, count of elements).</w:t>
      </w:r>
    </w:p>
    <w:p w14:paraId="24DC4D4D" w14:textId="77777777" w:rsidR="00D31B0B" w:rsidRPr="00D31B0B" w:rsidRDefault="00D31B0B" w:rsidP="00E16E50">
      <w:pPr>
        <w:pStyle w:val="ListParagraph"/>
        <w:numPr>
          <w:ilvl w:val="0"/>
          <w:numId w:val="2"/>
        </w:numPr>
        <w:spacing w:line="360" w:lineRule="auto"/>
        <w:jc w:val="both"/>
        <w:rPr>
          <w:sz w:val="30"/>
          <w:szCs w:val="30"/>
          <w:lang w:bidi="fa-IR"/>
        </w:rPr>
      </w:pPr>
      <w:r w:rsidRPr="00D31B0B">
        <w:rPr>
          <w:sz w:val="30"/>
          <w:szCs w:val="30"/>
          <w:lang w:bidi="fa-IR"/>
        </w:rPr>
        <w:t>Each internal node covers a range of the array, and the leaf nodes store individual array elements.</w:t>
      </w:r>
    </w:p>
    <w:p w14:paraId="328E5432"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Operations:</w:t>
      </w:r>
    </w:p>
    <w:p w14:paraId="1940D81C" w14:textId="7AAD8DEF" w:rsidR="00D31B0B" w:rsidRPr="00D31B0B" w:rsidRDefault="00D31B0B" w:rsidP="00E16E50">
      <w:pPr>
        <w:pStyle w:val="ListParagraph"/>
        <w:numPr>
          <w:ilvl w:val="0"/>
          <w:numId w:val="3"/>
        </w:numPr>
        <w:spacing w:line="360" w:lineRule="auto"/>
        <w:jc w:val="both"/>
        <w:rPr>
          <w:sz w:val="30"/>
          <w:szCs w:val="30"/>
          <w:lang w:bidi="fa-IR"/>
        </w:rPr>
      </w:pPr>
      <w:r w:rsidRPr="00D31B0B">
        <w:rPr>
          <w:b/>
          <w:bCs/>
          <w:sz w:val="30"/>
          <w:szCs w:val="30"/>
          <w:lang w:bidi="fa-IR"/>
        </w:rPr>
        <w:t>Query a range</w:t>
      </w:r>
      <w:r w:rsidRPr="00D31B0B">
        <w:rPr>
          <w:sz w:val="30"/>
          <w:szCs w:val="30"/>
          <w:lang w:bidi="fa-IR"/>
        </w:rPr>
        <w:t>: You can query any range of the array in O(log</w:t>
      </w:r>
      <w:r w:rsidR="00620BF2">
        <w:rPr>
          <w:rFonts w:ascii="Cambria Math" w:hAnsi="Cambria Math" w:cs="Cambria Math"/>
          <w:sz w:val="30"/>
          <w:szCs w:val="30"/>
          <w:lang w:bidi="fa-IR"/>
        </w:rPr>
        <w:t xml:space="preserve"> </w:t>
      </w:r>
      <w:r w:rsidRPr="00D31B0B">
        <w:rPr>
          <w:sz w:val="30"/>
          <w:szCs w:val="30"/>
          <w:lang w:bidi="fa-IR"/>
        </w:rPr>
        <w:t>n)O(\log n)O(log</w:t>
      </w:r>
      <w:r w:rsidR="00620BF2">
        <w:rPr>
          <w:sz w:val="30"/>
          <w:szCs w:val="30"/>
          <w:lang w:bidi="fa-IR"/>
        </w:rPr>
        <w:t xml:space="preserve"> </w:t>
      </w:r>
      <w:r w:rsidRPr="00D31B0B">
        <w:rPr>
          <w:sz w:val="30"/>
          <w:szCs w:val="30"/>
          <w:lang w:bidi="fa-IR"/>
        </w:rPr>
        <w:t>n</w:t>
      </w:r>
      <w:ins w:id="0" w:author="Microsoft Word" w:date="2024-10-23T23:56:00Z" w16du:dateUtc="2024-10-23T20:26:00Z">
        <w:r w:rsidR="00E16E50">
          <w:rPr>
            <w:rFonts w:ascii="Cambria Math" w:hAnsi="Cambria Math" w:cs="Cambria Math" w:hint="cs"/>
            <w:sz w:val="30"/>
            <w:szCs w:val="30"/>
            <w:rtl/>
            <w:lang w:bidi="fa-IR"/>
          </w:rPr>
          <w:t xml:space="preserve"> </w:t>
        </w:r>
        <w:r w:rsidRPr="00D31B0B">
          <w:rPr>
            <w:sz w:val="30"/>
            <w:szCs w:val="30"/>
            <w:lang w:bidi="fa-IR"/>
          </w:rPr>
          <w:t>n</w:t>
        </w:r>
      </w:ins>
      <w:r w:rsidRPr="00D31B0B">
        <w:rPr>
          <w:sz w:val="30"/>
          <w:szCs w:val="30"/>
          <w:lang w:bidi="fa-IR"/>
        </w:rPr>
        <w:t>) time by summing, or combining, the relevant segments.</w:t>
      </w:r>
    </w:p>
    <w:p w14:paraId="67AF6AC2" w14:textId="69DC9822" w:rsidR="00D31B0B" w:rsidRPr="00D31B0B" w:rsidRDefault="00C26BCC" w:rsidP="00E16E50">
      <w:pPr>
        <w:pStyle w:val="ListParagraph"/>
        <w:numPr>
          <w:ilvl w:val="0"/>
          <w:numId w:val="3"/>
        </w:numPr>
        <w:spacing w:line="360" w:lineRule="auto"/>
        <w:jc w:val="both"/>
        <w:rPr>
          <w:sz w:val="30"/>
          <w:szCs w:val="30"/>
          <w:lang w:bidi="fa-IR"/>
        </w:rPr>
      </w:pPr>
      <w:ins w:id="1" w:author="Microsoft Word" w:date="2024-10-23T23:56:00Z" w16du:dateUtc="2024-10-23T20:26:00Z">
        <w:r w:rsidRPr="00D31B0B">
          <w:rPr>
            <w:b/>
            <w:bCs/>
            <w:sz w:val="30"/>
            <w:szCs w:val="30"/>
            <w:lang w:bidi="fa-IR"/>
          </w:rPr>
          <w:t>Update an element</w:t>
        </w:r>
        <w:r w:rsidRPr="00D31B0B">
          <w:rPr>
            <w:sz w:val="30"/>
            <w:szCs w:val="30"/>
            <w:lang w:bidi="fa-IR"/>
          </w:rPr>
          <w:t xml:space="preserve">: You can update an element (or a range of elements) in </w:t>
        </w:r>
        <w:r w:rsidRPr="00D31B0B">
          <w:rPr>
            <w:sz w:val="30"/>
            <w:szCs w:val="30"/>
            <w:lang w:bidi="fa-IR"/>
          </w:rPr>
          <w:t>O(log</w:t>
        </w:r>
        <w:r>
          <w:rPr>
            <w:rFonts w:ascii="Cambria Math" w:hAnsi="Cambria Math" w:cs="Cambria Math" w:hint="cs"/>
            <w:sz w:val="30"/>
            <w:szCs w:val="30"/>
            <w:rtl/>
            <w:lang w:bidi="fa-IR"/>
          </w:rPr>
          <w:t xml:space="preserve"> </w:t>
        </w:r>
        <w:r w:rsidRPr="00D31B0B">
          <w:rPr>
            <w:sz w:val="30"/>
            <w:szCs w:val="30"/>
            <w:lang w:bidi="fa-IR"/>
          </w:rPr>
          <w:t>n</w:t>
        </w:r>
        <w:r w:rsidRPr="00D31B0B">
          <w:rPr>
            <w:sz w:val="30"/>
            <w:szCs w:val="30"/>
            <w:lang w:bidi="fa-IR"/>
          </w:rPr>
          <w:t>)</w:t>
        </w:r>
        <w:r w:rsidRPr="00D31B0B">
          <w:rPr>
            <w:sz w:val="30"/>
            <w:szCs w:val="30"/>
            <w:lang w:bidi="fa-IR"/>
          </w:rPr>
          <w:t xml:space="preserve">, and the changes propagate through the </w:t>
        </w:r>
        <w:proofErr w:type="spellStart"/>
        <w:r w:rsidRPr="00D31B0B">
          <w:rPr>
            <w:sz w:val="30"/>
            <w:szCs w:val="30"/>
            <w:lang w:bidi="fa-IR"/>
          </w:rPr>
          <w:t>tree.</w:t>
        </w:r>
      </w:ins>
      <w:r w:rsidR="00D31B0B" w:rsidRPr="00D31B0B">
        <w:rPr>
          <w:b/>
          <w:bCs/>
          <w:sz w:val="30"/>
          <w:szCs w:val="30"/>
          <w:lang w:bidi="fa-IR"/>
        </w:rPr>
        <w:t>Update</w:t>
      </w:r>
      <w:proofErr w:type="spellEnd"/>
      <w:r w:rsidR="00D31B0B" w:rsidRPr="00D31B0B">
        <w:rPr>
          <w:b/>
          <w:bCs/>
          <w:sz w:val="30"/>
          <w:szCs w:val="30"/>
          <w:lang w:bidi="fa-IR"/>
        </w:rPr>
        <w:t xml:space="preserve"> an element</w:t>
      </w:r>
      <w:r w:rsidR="00D31B0B" w:rsidRPr="00D31B0B">
        <w:rPr>
          <w:sz w:val="30"/>
          <w:szCs w:val="30"/>
          <w:lang w:bidi="fa-IR"/>
        </w:rPr>
        <w:t>: You can update an element (or a range of elements) in O(log</w:t>
      </w:r>
      <w:r w:rsidR="00E16E50">
        <w:rPr>
          <w:rFonts w:ascii="Cambria Math" w:hAnsi="Cambria Math" w:cs="Cambria Math" w:hint="cs"/>
          <w:sz w:val="30"/>
          <w:szCs w:val="30"/>
          <w:rtl/>
          <w:lang w:bidi="fa-IR"/>
        </w:rPr>
        <w:t xml:space="preserve"> </w:t>
      </w:r>
      <w:r w:rsidR="00D31B0B" w:rsidRPr="00D31B0B">
        <w:rPr>
          <w:sz w:val="30"/>
          <w:szCs w:val="30"/>
          <w:lang w:bidi="fa-IR"/>
        </w:rPr>
        <w:t>n</w:t>
      </w:r>
      <w:r w:rsidR="00D31B0B" w:rsidRPr="00D31B0B">
        <w:rPr>
          <w:sz w:val="30"/>
          <w:szCs w:val="30"/>
          <w:lang w:bidi="fa-IR"/>
        </w:rPr>
        <w:t>)</w:t>
      </w:r>
      <w:r w:rsidR="00D31B0B" w:rsidRPr="00D31B0B">
        <w:rPr>
          <w:sz w:val="30"/>
          <w:szCs w:val="30"/>
          <w:lang w:bidi="fa-IR"/>
        </w:rPr>
        <w:t xml:space="preserve"> and the changes propagate through the tree.</w:t>
      </w:r>
    </w:p>
    <w:p w14:paraId="4F9F8458"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Example:</w:t>
      </w:r>
    </w:p>
    <w:p w14:paraId="35A50514" w14:textId="77777777" w:rsidR="00D31B0B" w:rsidRPr="00D31B0B" w:rsidRDefault="00D31B0B" w:rsidP="00E16E50">
      <w:pPr>
        <w:pStyle w:val="ListParagraph"/>
        <w:spacing w:line="360" w:lineRule="auto"/>
        <w:ind w:left="800"/>
        <w:jc w:val="both"/>
        <w:rPr>
          <w:sz w:val="30"/>
          <w:szCs w:val="30"/>
          <w:lang w:bidi="fa-IR"/>
        </w:rPr>
      </w:pPr>
      <w:r w:rsidRPr="00D31B0B">
        <w:rPr>
          <w:sz w:val="30"/>
          <w:szCs w:val="30"/>
          <w:lang w:bidi="fa-IR"/>
        </w:rPr>
        <w:t>For the problem you mentioned (finding majority element in a range):</w:t>
      </w:r>
    </w:p>
    <w:p w14:paraId="16C09354" w14:textId="77777777" w:rsidR="00D31B0B" w:rsidRPr="00D31B0B" w:rsidRDefault="00D31B0B" w:rsidP="00E16E50">
      <w:pPr>
        <w:pStyle w:val="ListParagraph"/>
        <w:numPr>
          <w:ilvl w:val="0"/>
          <w:numId w:val="4"/>
        </w:numPr>
        <w:spacing w:line="360" w:lineRule="auto"/>
        <w:jc w:val="both"/>
        <w:rPr>
          <w:sz w:val="30"/>
          <w:szCs w:val="30"/>
          <w:lang w:bidi="fa-IR"/>
        </w:rPr>
      </w:pPr>
      <w:r w:rsidRPr="00D31B0B">
        <w:rPr>
          <w:sz w:val="30"/>
          <w:szCs w:val="30"/>
          <w:lang w:bidi="fa-IR"/>
        </w:rPr>
        <w:lastRenderedPageBreak/>
        <w:t xml:space="preserve">Construct a segment tree where each node stores the </w:t>
      </w:r>
      <w:r w:rsidRPr="00D31B0B">
        <w:rPr>
          <w:b/>
          <w:bCs/>
          <w:sz w:val="30"/>
          <w:szCs w:val="30"/>
          <w:lang w:bidi="fa-IR"/>
        </w:rPr>
        <w:t>frequency</w:t>
      </w:r>
      <w:r w:rsidRPr="00D31B0B">
        <w:rPr>
          <w:sz w:val="30"/>
          <w:szCs w:val="30"/>
          <w:lang w:bidi="fa-IR"/>
        </w:rPr>
        <w:t xml:space="preserve"> of numbers in its range.</w:t>
      </w:r>
    </w:p>
    <w:p w14:paraId="74E0C6CB" w14:textId="77777777" w:rsidR="00D31B0B" w:rsidRPr="00D31B0B" w:rsidRDefault="00D31B0B" w:rsidP="00E16E50">
      <w:pPr>
        <w:pStyle w:val="ListParagraph"/>
        <w:numPr>
          <w:ilvl w:val="0"/>
          <w:numId w:val="4"/>
        </w:numPr>
        <w:spacing w:line="360" w:lineRule="auto"/>
        <w:jc w:val="both"/>
        <w:rPr>
          <w:sz w:val="30"/>
          <w:szCs w:val="30"/>
          <w:lang w:bidi="fa-IR"/>
        </w:rPr>
      </w:pPr>
      <w:r w:rsidRPr="00D31B0B">
        <w:rPr>
          <w:sz w:val="30"/>
          <w:szCs w:val="30"/>
          <w:lang w:bidi="fa-IR"/>
        </w:rPr>
        <w:t>For each query, you can merge the information from the left and right parts of the tree and check the frequency of each candidate.</w:t>
      </w:r>
    </w:p>
    <w:p w14:paraId="6E374C4F" w14:textId="77777777" w:rsidR="00D31B0B" w:rsidRPr="00D31B0B" w:rsidRDefault="00D31B0B" w:rsidP="00E16E50">
      <w:pPr>
        <w:pStyle w:val="ListParagraph"/>
        <w:numPr>
          <w:ilvl w:val="0"/>
          <w:numId w:val="4"/>
        </w:numPr>
        <w:spacing w:line="360" w:lineRule="auto"/>
        <w:jc w:val="both"/>
        <w:rPr>
          <w:sz w:val="30"/>
          <w:szCs w:val="30"/>
          <w:lang w:bidi="fa-IR"/>
        </w:rPr>
      </w:pPr>
      <w:r w:rsidRPr="00D31B0B">
        <w:rPr>
          <w:sz w:val="30"/>
          <w:szCs w:val="30"/>
          <w:lang w:bidi="fa-IR"/>
        </w:rPr>
        <w:t xml:space="preserve">Answer the query in </w:t>
      </w:r>
      <w:r w:rsidRPr="00D31B0B">
        <w:rPr>
          <w:b/>
          <w:bCs/>
          <w:sz w:val="30"/>
          <w:szCs w:val="30"/>
          <w:lang w:bidi="fa-IR"/>
        </w:rPr>
        <w:t>logarithmic</w:t>
      </w:r>
      <w:r w:rsidRPr="00D31B0B">
        <w:rPr>
          <w:sz w:val="30"/>
          <w:szCs w:val="30"/>
          <w:lang w:bidi="fa-IR"/>
        </w:rPr>
        <w:t xml:space="preserve"> time.</w:t>
      </w:r>
    </w:p>
    <w:p w14:paraId="5A77688F"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Complexity:</w:t>
      </w:r>
    </w:p>
    <w:p w14:paraId="31F32B83" w14:textId="179BFE0E" w:rsidR="00D31B0B" w:rsidRPr="00D31B0B" w:rsidRDefault="00D31B0B" w:rsidP="00E16E50">
      <w:pPr>
        <w:pStyle w:val="ListParagraph"/>
        <w:numPr>
          <w:ilvl w:val="0"/>
          <w:numId w:val="5"/>
        </w:numPr>
        <w:spacing w:line="360" w:lineRule="auto"/>
        <w:jc w:val="both"/>
        <w:rPr>
          <w:sz w:val="30"/>
          <w:szCs w:val="30"/>
          <w:lang w:bidi="fa-IR"/>
        </w:rPr>
      </w:pPr>
      <w:r w:rsidRPr="00D31B0B">
        <w:rPr>
          <w:b/>
          <w:bCs/>
          <w:sz w:val="30"/>
          <w:szCs w:val="30"/>
          <w:lang w:bidi="fa-IR"/>
        </w:rPr>
        <w:t>Build</w:t>
      </w:r>
      <w:r w:rsidRPr="00D31B0B">
        <w:rPr>
          <w:sz w:val="30"/>
          <w:szCs w:val="30"/>
          <w:lang w:bidi="fa-IR"/>
        </w:rPr>
        <w:t xml:space="preserve">: O(n) for an array of size </w:t>
      </w:r>
      <w:r w:rsidRPr="00D31B0B">
        <w:rPr>
          <w:sz w:val="30"/>
          <w:szCs w:val="30"/>
          <w:lang w:bidi="fa-IR"/>
        </w:rPr>
        <w:t>n</w:t>
      </w:r>
      <w:r w:rsidRPr="00D31B0B">
        <w:rPr>
          <w:sz w:val="30"/>
          <w:szCs w:val="30"/>
          <w:lang w:bidi="fa-IR"/>
        </w:rPr>
        <w:t>.</w:t>
      </w:r>
    </w:p>
    <w:p w14:paraId="58D91A34" w14:textId="1B21B49B" w:rsidR="00D31B0B" w:rsidRPr="00D31B0B" w:rsidRDefault="00C26BCC" w:rsidP="00620BF2">
      <w:pPr>
        <w:pStyle w:val="ListParagraph"/>
        <w:numPr>
          <w:ilvl w:val="0"/>
          <w:numId w:val="5"/>
        </w:numPr>
        <w:spacing w:line="360" w:lineRule="auto"/>
        <w:jc w:val="both"/>
        <w:rPr>
          <w:sz w:val="30"/>
          <w:szCs w:val="30"/>
          <w:lang w:bidi="fa-IR"/>
        </w:rPr>
      </w:pPr>
      <w:ins w:id="2" w:author="Microsoft Word" w:date="2024-10-23T23:56:00Z" w16du:dateUtc="2024-10-23T20:26:00Z">
        <w:r w:rsidRPr="00D31B0B">
          <w:rPr>
            <w:b/>
            <w:bCs/>
            <w:sz w:val="30"/>
            <w:szCs w:val="30"/>
            <w:lang w:bidi="fa-IR"/>
          </w:rPr>
          <w:t>Query</w:t>
        </w:r>
        <w:r w:rsidRPr="00D31B0B">
          <w:rPr>
            <w:sz w:val="30"/>
            <w:szCs w:val="30"/>
            <w:lang w:bidi="fa-IR"/>
          </w:rPr>
          <w:t xml:space="preserve">: </w:t>
        </w:r>
        <w:r w:rsidRPr="00D31B0B">
          <w:rPr>
            <w:sz w:val="30"/>
            <w:szCs w:val="30"/>
            <w:lang w:bidi="fa-IR"/>
          </w:rPr>
          <w:t>O(log</w:t>
        </w:r>
        <w:r>
          <w:rPr>
            <w:rFonts w:ascii="Cambria Math" w:hAnsi="Cambria Math" w:cs="Cambria Math" w:hint="cs"/>
            <w:sz w:val="30"/>
            <w:szCs w:val="30"/>
            <w:rtl/>
            <w:lang w:bidi="fa-IR"/>
          </w:rPr>
          <w:t xml:space="preserve"> </w:t>
        </w:r>
        <w:r w:rsidRPr="00D31B0B">
          <w:rPr>
            <w:sz w:val="30"/>
            <w:szCs w:val="30"/>
            <w:lang w:bidi="fa-IR"/>
          </w:rPr>
          <w:t>n)</w:t>
        </w:r>
      </w:ins>
      <w:r w:rsidR="00D31B0B" w:rsidRPr="00D31B0B">
        <w:rPr>
          <w:b/>
          <w:bCs/>
          <w:sz w:val="30"/>
          <w:szCs w:val="30"/>
          <w:lang w:bidi="fa-IR"/>
        </w:rPr>
        <w:t>Query</w:t>
      </w:r>
      <w:r w:rsidR="00D31B0B" w:rsidRPr="00D31B0B">
        <w:rPr>
          <w:sz w:val="30"/>
          <w:szCs w:val="30"/>
          <w:lang w:bidi="fa-IR"/>
        </w:rPr>
        <w:t>: O(log</w:t>
      </w:r>
      <w:r w:rsidR="00620BF2">
        <w:rPr>
          <w:rFonts w:ascii="Cambria Math" w:hAnsi="Cambria Math" w:cs="Cambria Math"/>
          <w:sz w:val="30"/>
          <w:szCs w:val="30"/>
          <w:lang w:bidi="fa-IR"/>
        </w:rPr>
        <w:t xml:space="preserve"> </w:t>
      </w:r>
      <w:r w:rsidR="00D31B0B" w:rsidRPr="00D31B0B">
        <w:rPr>
          <w:sz w:val="30"/>
          <w:szCs w:val="30"/>
          <w:lang w:bidi="fa-IR"/>
        </w:rPr>
        <w:t>n)</w:t>
      </w:r>
    </w:p>
    <w:p w14:paraId="1BCF2006" w14:textId="6C9E7FDC" w:rsidR="00D31B0B" w:rsidRPr="00D31B0B" w:rsidRDefault="00C26BCC" w:rsidP="00E16E50">
      <w:pPr>
        <w:pStyle w:val="ListParagraph"/>
        <w:numPr>
          <w:ilvl w:val="0"/>
          <w:numId w:val="5"/>
        </w:numPr>
        <w:spacing w:line="360" w:lineRule="auto"/>
        <w:jc w:val="both"/>
        <w:rPr>
          <w:sz w:val="30"/>
          <w:szCs w:val="30"/>
          <w:lang w:bidi="fa-IR"/>
        </w:rPr>
      </w:pPr>
      <w:ins w:id="3" w:author="Microsoft Word" w:date="2024-10-23T23:56:00Z" w16du:dateUtc="2024-10-23T20:26:00Z">
        <w:r w:rsidRPr="00D31B0B">
          <w:rPr>
            <w:b/>
            <w:bCs/>
            <w:sz w:val="30"/>
            <w:szCs w:val="30"/>
            <w:lang w:bidi="fa-IR"/>
          </w:rPr>
          <w:t>Update</w:t>
        </w:r>
        <w:r w:rsidRPr="00D31B0B">
          <w:rPr>
            <w:sz w:val="30"/>
            <w:szCs w:val="30"/>
            <w:lang w:bidi="fa-IR"/>
          </w:rPr>
          <w:t xml:space="preserve">: </w:t>
        </w:r>
        <w:r w:rsidRPr="00D31B0B">
          <w:rPr>
            <w:sz w:val="30"/>
            <w:szCs w:val="30"/>
            <w:lang w:bidi="fa-IR"/>
          </w:rPr>
          <w:t>O(log</w:t>
        </w:r>
        <w:r>
          <w:rPr>
            <w:rFonts w:ascii="Cambria Math" w:hAnsi="Cambria Math" w:cs="Cambria Math" w:hint="cs"/>
            <w:sz w:val="30"/>
            <w:szCs w:val="30"/>
            <w:rtl/>
            <w:lang w:bidi="fa-IR"/>
          </w:rPr>
          <w:t xml:space="preserve"> </w:t>
        </w:r>
        <w:r w:rsidRPr="00D31B0B">
          <w:rPr>
            <w:sz w:val="30"/>
            <w:szCs w:val="30"/>
            <w:lang w:bidi="fa-IR"/>
          </w:rPr>
          <w:t>n)</w:t>
        </w:r>
      </w:ins>
      <w:r w:rsidR="00D31B0B" w:rsidRPr="00D31B0B">
        <w:rPr>
          <w:b/>
          <w:bCs/>
          <w:sz w:val="30"/>
          <w:szCs w:val="30"/>
          <w:lang w:bidi="fa-IR"/>
        </w:rPr>
        <w:t>Update</w:t>
      </w:r>
      <w:r w:rsidR="00D31B0B" w:rsidRPr="00D31B0B">
        <w:rPr>
          <w:sz w:val="30"/>
          <w:szCs w:val="30"/>
          <w:lang w:bidi="fa-IR"/>
        </w:rPr>
        <w:t>: O(log</w:t>
      </w:r>
      <w:r w:rsidR="00620BF2">
        <w:rPr>
          <w:rFonts w:ascii="Cambria Math" w:hAnsi="Cambria Math" w:cs="Cambria Math"/>
          <w:sz w:val="30"/>
          <w:szCs w:val="30"/>
          <w:lang w:bidi="fa-IR"/>
        </w:rPr>
        <w:t xml:space="preserve"> </w:t>
      </w:r>
      <w:r w:rsidR="00D31B0B" w:rsidRPr="00D31B0B">
        <w:rPr>
          <w:sz w:val="30"/>
          <w:szCs w:val="30"/>
          <w:lang w:bidi="fa-IR"/>
        </w:rPr>
        <w:t>n)</w:t>
      </w:r>
    </w:p>
    <w:p w14:paraId="740C4591"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Pros:</w:t>
      </w:r>
    </w:p>
    <w:p w14:paraId="15D5BF25" w14:textId="77777777" w:rsidR="00D31B0B" w:rsidRPr="00D31B0B" w:rsidRDefault="00D31B0B" w:rsidP="00E16E50">
      <w:pPr>
        <w:pStyle w:val="ListParagraph"/>
        <w:numPr>
          <w:ilvl w:val="0"/>
          <w:numId w:val="6"/>
        </w:numPr>
        <w:spacing w:line="360" w:lineRule="auto"/>
        <w:jc w:val="both"/>
        <w:rPr>
          <w:sz w:val="30"/>
          <w:szCs w:val="30"/>
          <w:lang w:bidi="fa-IR"/>
        </w:rPr>
      </w:pPr>
      <w:r w:rsidRPr="00D31B0B">
        <w:rPr>
          <w:sz w:val="30"/>
          <w:szCs w:val="30"/>
          <w:lang w:bidi="fa-IR"/>
        </w:rPr>
        <w:t>Handles dynamic updates efficiently.</w:t>
      </w:r>
    </w:p>
    <w:p w14:paraId="44129E78" w14:textId="77777777" w:rsidR="00D31B0B" w:rsidRPr="00D31B0B" w:rsidRDefault="00D31B0B" w:rsidP="00E16E50">
      <w:pPr>
        <w:pStyle w:val="ListParagraph"/>
        <w:numPr>
          <w:ilvl w:val="0"/>
          <w:numId w:val="6"/>
        </w:numPr>
        <w:spacing w:line="360" w:lineRule="auto"/>
        <w:jc w:val="both"/>
        <w:rPr>
          <w:sz w:val="30"/>
          <w:szCs w:val="30"/>
          <w:lang w:bidi="fa-IR"/>
        </w:rPr>
      </w:pPr>
      <w:r w:rsidRPr="00D31B0B">
        <w:rPr>
          <w:sz w:val="30"/>
          <w:szCs w:val="30"/>
          <w:lang w:bidi="fa-IR"/>
        </w:rPr>
        <w:t>Fast query times.</w:t>
      </w:r>
    </w:p>
    <w:p w14:paraId="19564BFF" w14:textId="77777777" w:rsidR="00D31B0B" w:rsidRPr="00D31B0B" w:rsidRDefault="00D31B0B" w:rsidP="00E16E50">
      <w:pPr>
        <w:pStyle w:val="ListParagraph"/>
        <w:spacing w:line="360" w:lineRule="auto"/>
        <w:ind w:left="800"/>
        <w:jc w:val="both"/>
        <w:rPr>
          <w:b/>
          <w:bCs/>
          <w:sz w:val="30"/>
          <w:szCs w:val="30"/>
          <w:lang w:bidi="fa-IR"/>
        </w:rPr>
      </w:pPr>
      <w:r w:rsidRPr="00D31B0B">
        <w:rPr>
          <w:b/>
          <w:bCs/>
          <w:sz w:val="30"/>
          <w:szCs w:val="30"/>
          <w:lang w:bidi="fa-IR"/>
        </w:rPr>
        <w:t>Cons:</w:t>
      </w:r>
    </w:p>
    <w:p w14:paraId="1EAE266B" w14:textId="77777777" w:rsidR="00D31B0B" w:rsidRPr="00D31B0B" w:rsidRDefault="00D31B0B" w:rsidP="00E16E50">
      <w:pPr>
        <w:pStyle w:val="ListParagraph"/>
        <w:numPr>
          <w:ilvl w:val="0"/>
          <w:numId w:val="7"/>
        </w:numPr>
        <w:spacing w:line="360" w:lineRule="auto"/>
        <w:jc w:val="both"/>
        <w:rPr>
          <w:sz w:val="30"/>
          <w:szCs w:val="30"/>
          <w:lang w:bidi="fa-IR"/>
        </w:rPr>
      </w:pPr>
      <w:r w:rsidRPr="00D31B0B">
        <w:rPr>
          <w:sz w:val="30"/>
          <w:szCs w:val="30"/>
          <w:lang w:bidi="fa-IR"/>
        </w:rPr>
        <w:t>More complex to implement than a basic approach.</w:t>
      </w:r>
    </w:p>
    <w:p w14:paraId="1A0493DE" w14:textId="566E1E8D" w:rsidR="00D31B0B" w:rsidRPr="00D31B0B" w:rsidRDefault="00C26BCC" w:rsidP="00E16E50">
      <w:pPr>
        <w:pStyle w:val="ListParagraph"/>
        <w:numPr>
          <w:ilvl w:val="0"/>
          <w:numId w:val="7"/>
        </w:numPr>
        <w:spacing w:line="360" w:lineRule="auto"/>
        <w:jc w:val="both"/>
        <w:rPr>
          <w:sz w:val="30"/>
          <w:szCs w:val="30"/>
          <w:lang w:bidi="fa-IR"/>
        </w:rPr>
      </w:pPr>
      <w:ins w:id="4" w:author="Microsoft Word" w:date="2024-10-23T23:56:00Z" w16du:dateUtc="2024-10-23T20:26:00Z">
        <w:r w:rsidRPr="00D31B0B">
          <w:rPr>
            <w:sz w:val="30"/>
            <w:szCs w:val="30"/>
            <w:lang w:bidi="fa-IR"/>
          </w:rPr>
          <w:t xml:space="preserve">Space complexity of </w:t>
        </w:r>
        <w:r w:rsidRPr="00D31B0B">
          <w:rPr>
            <w:sz w:val="30"/>
            <w:szCs w:val="30"/>
            <w:lang w:bidi="fa-IR"/>
          </w:rPr>
          <w:t>O(2n)</w:t>
        </w:r>
        <w:r w:rsidRPr="00D31B0B">
          <w:rPr>
            <w:sz w:val="30"/>
            <w:szCs w:val="30"/>
            <w:lang w:bidi="fa-IR"/>
          </w:rPr>
          <w:t xml:space="preserve"> due to storing intermediate </w:t>
        </w:r>
        <w:proofErr w:type="spellStart"/>
        <w:r w:rsidRPr="00D31B0B">
          <w:rPr>
            <w:sz w:val="30"/>
            <w:szCs w:val="30"/>
            <w:lang w:bidi="fa-IR"/>
          </w:rPr>
          <w:t>nodes.</w:t>
        </w:r>
      </w:ins>
      <w:r w:rsidR="00D31B0B" w:rsidRPr="00D31B0B">
        <w:rPr>
          <w:sz w:val="30"/>
          <w:szCs w:val="30"/>
          <w:lang w:bidi="fa-IR"/>
        </w:rPr>
        <w:t>Space</w:t>
      </w:r>
      <w:proofErr w:type="spellEnd"/>
      <w:r w:rsidR="00D31B0B" w:rsidRPr="00D31B0B">
        <w:rPr>
          <w:sz w:val="30"/>
          <w:szCs w:val="30"/>
          <w:lang w:bidi="fa-IR"/>
        </w:rPr>
        <w:t xml:space="preserve"> complexity of O(2n) due to storing intermediate nodes.</w:t>
      </w:r>
    </w:p>
    <w:p w14:paraId="6E97AC7F" w14:textId="77777777" w:rsidR="00FB438D" w:rsidRPr="00D31B0B" w:rsidRDefault="00FB438D" w:rsidP="00FB438D">
      <w:pPr>
        <w:pStyle w:val="ListParagraph"/>
        <w:bidi/>
        <w:spacing w:line="360" w:lineRule="auto"/>
        <w:ind w:left="800"/>
        <w:jc w:val="both"/>
        <w:rPr>
          <w:sz w:val="30"/>
          <w:szCs w:val="30"/>
          <w:rtl/>
          <w:lang w:bidi="fa-IR"/>
        </w:rPr>
      </w:pPr>
    </w:p>
    <w:p w14:paraId="0FDC1AB7" w14:textId="77777777" w:rsidR="004F294D" w:rsidRPr="0099174B" w:rsidRDefault="004F294D" w:rsidP="004F294D">
      <w:pPr>
        <w:bidi/>
        <w:spacing w:line="360" w:lineRule="auto"/>
        <w:jc w:val="both"/>
        <w:rPr>
          <w:sz w:val="30"/>
          <w:szCs w:val="30"/>
          <w:lang w:bidi="fa-IR"/>
        </w:rPr>
      </w:pPr>
    </w:p>
    <w:sectPr w:rsidR="004F294D" w:rsidRPr="0099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35CA"/>
    <w:multiLevelType w:val="multilevel"/>
    <w:tmpl w:val="A914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F2844"/>
    <w:multiLevelType w:val="multilevel"/>
    <w:tmpl w:val="E16E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70FD"/>
    <w:multiLevelType w:val="multilevel"/>
    <w:tmpl w:val="EE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A4B4C"/>
    <w:multiLevelType w:val="multilevel"/>
    <w:tmpl w:val="AB0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43547"/>
    <w:multiLevelType w:val="hybridMultilevel"/>
    <w:tmpl w:val="93D83EDE"/>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3BF27600"/>
    <w:multiLevelType w:val="multilevel"/>
    <w:tmpl w:val="650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D5828"/>
    <w:multiLevelType w:val="multilevel"/>
    <w:tmpl w:val="95D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92C2A"/>
    <w:multiLevelType w:val="multilevel"/>
    <w:tmpl w:val="1E3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533D2"/>
    <w:multiLevelType w:val="multilevel"/>
    <w:tmpl w:val="8E3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A40A3"/>
    <w:multiLevelType w:val="multilevel"/>
    <w:tmpl w:val="CA4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84631"/>
    <w:multiLevelType w:val="multilevel"/>
    <w:tmpl w:val="1508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325728">
    <w:abstractNumId w:val="4"/>
  </w:num>
  <w:num w:numId="2" w16cid:durableId="408308611">
    <w:abstractNumId w:val="6"/>
  </w:num>
  <w:num w:numId="3" w16cid:durableId="241531098">
    <w:abstractNumId w:val="3"/>
  </w:num>
  <w:num w:numId="4" w16cid:durableId="1510828396">
    <w:abstractNumId w:val="0"/>
  </w:num>
  <w:num w:numId="5" w16cid:durableId="506482368">
    <w:abstractNumId w:val="1"/>
  </w:num>
  <w:num w:numId="6" w16cid:durableId="1505049008">
    <w:abstractNumId w:val="7"/>
  </w:num>
  <w:num w:numId="7" w16cid:durableId="1947955060">
    <w:abstractNumId w:val="8"/>
  </w:num>
  <w:num w:numId="8" w16cid:durableId="1090347952">
    <w:abstractNumId w:val="2"/>
  </w:num>
  <w:num w:numId="9" w16cid:durableId="1783065146">
    <w:abstractNumId w:val="5"/>
  </w:num>
  <w:num w:numId="10" w16cid:durableId="1624920499">
    <w:abstractNumId w:val="10"/>
  </w:num>
  <w:num w:numId="11" w16cid:durableId="1658459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AE"/>
    <w:rsid w:val="0000122D"/>
    <w:rsid w:val="00023073"/>
    <w:rsid w:val="00123860"/>
    <w:rsid w:val="00150580"/>
    <w:rsid w:val="00184DF8"/>
    <w:rsid w:val="001A63B1"/>
    <w:rsid w:val="00305800"/>
    <w:rsid w:val="00351DEB"/>
    <w:rsid w:val="00445EDA"/>
    <w:rsid w:val="004F294D"/>
    <w:rsid w:val="0055031B"/>
    <w:rsid w:val="00620BF2"/>
    <w:rsid w:val="006A09B3"/>
    <w:rsid w:val="007F4791"/>
    <w:rsid w:val="009037CD"/>
    <w:rsid w:val="0099174B"/>
    <w:rsid w:val="00A36B24"/>
    <w:rsid w:val="00C014A9"/>
    <w:rsid w:val="00C21255"/>
    <w:rsid w:val="00C26BCC"/>
    <w:rsid w:val="00C439D9"/>
    <w:rsid w:val="00C578AE"/>
    <w:rsid w:val="00C84BF8"/>
    <w:rsid w:val="00D0114C"/>
    <w:rsid w:val="00D155E9"/>
    <w:rsid w:val="00D31B0B"/>
    <w:rsid w:val="00D34A09"/>
    <w:rsid w:val="00D669FB"/>
    <w:rsid w:val="00E13803"/>
    <w:rsid w:val="00E16E50"/>
    <w:rsid w:val="00E2728E"/>
    <w:rsid w:val="00F2739B"/>
    <w:rsid w:val="00F31C97"/>
    <w:rsid w:val="00F51537"/>
    <w:rsid w:val="00FB43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A95F"/>
  <w15:chartTrackingRefBased/>
  <w15:docId w15:val="{E78419D0-D69E-471E-996C-3B97931A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6631">
      <w:bodyDiv w:val="1"/>
      <w:marLeft w:val="0"/>
      <w:marRight w:val="0"/>
      <w:marTop w:val="0"/>
      <w:marBottom w:val="0"/>
      <w:divBdr>
        <w:top w:val="none" w:sz="0" w:space="0" w:color="auto"/>
        <w:left w:val="none" w:sz="0" w:space="0" w:color="auto"/>
        <w:bottom w:val="none" w:sz="0" w:space="0" w:color="auto"/>
        <w:right w:val="none" w:sz="0" w:space="0" w:color="auto"/>
      </w:divBdr>
    </w:div>
    <w:div w:id="327640412">
      <w:bodyDiv w:val="1"/>
      <w:marLeft w:val="0"/>
      <w:marRight w:val="0"/>
      <w:marTop w:val="0"/>
      <w:marBottom w:val="0"/>
      <w:divBdr>
        <w:top w:val="none" w:sz="0" w:space="0" w:color="auto"/>
        <w:left w:val="none" w:sz="0" w:space="0" w:color="auto"/>
        <w:bottom w:val="none" w:sz="0" w:space="0" w:color="auto"/>
        <w:right w:val="none" w:sz="0" w:space="0" w:color="auto"/>
      </w:divBdr>
    </w:div>
    <w:div w:id="389184553">
      <w:bodyDiv w:val="1"/>
      <w:marLeft w:val="0"/>
      <w:marRight w:val="0"/>
      <w:marTop w:val="0"/>
      <w:marBottom w:val="0"/>
      <w:divBdr>
        <w:top w:val="none" w:sz="0" w:space="0" w:color="auto"/>
        <w:left w:val="none" w:sz="0" w:space="0" w:color="auto"/>
        <w:bottom w:val="none" w:sz="0" w:space="0" w:color="auto"/>
        <w:right w:val="none" w:sz="0" w:space="0" w:color="auto"/>
      </w:divBdr>
    </w:div>
    <w:div w:id="395278018">
      <w:bodyDiv w:val="1"/>
      <w:marLeft w:val="0"/>
      <w:marRight w:val="0"/>
      <w:marTop w:val="0"/>
      <w:marBottom w:val="0"/>
      <w:divBdr>
        <w:top w:val="none" w:sz="0" w:space="0" w:color="auto"/>
        <w:left w:val="none" w:sz="0" w:space="0" w:color="auto"/>
        <w:bottom w:val="none" w:sz="0" w:space="0" w:color="auto"/>
        <w:right w:val="none" w:sz="0" w:space="0" w:color="auto"/>
      </w:divBdr>
    </w:div>
    <w:div w:id="416371019">
      <w:bodyDiv w:val="1"/>
      <w:marLeft w:val="0"/>
      <w:marRight w:val="0"/>
      <w:marTop w:val="0"/>
      <w:marBottom w:val="0"/>
      <w:divBdr>
        <w:top w:val="none" w:sz="0" w:space="0" w:color="auto"/>
        <w:left w:val="none" w:sz="0" w:space="0" w:color="auto"/>
        <w:bottom w:val="none" w:sz="0" w:space="0" w:color="auto"/>
        <w:right w:val="none" w:sz="0" w:space="0" w:color="auto"/>
      </w:divBdr>
    </w:div>
    <w:div w:id="634215920">
      <w:bodyDiv w:val="1"/>
      <w:marLeft w:val="0"/>
      <w:marRight w:val="0"/>
      <w:marTop w:val="0"/>
      <w:marBottom w:val="0"/>
      <w:divBdr>
        <w:top w:val="none" w:sz="0" w:space="0" w:color="auto"/>
        <w:left w:val="none" w:sz="0" w:space="0" w:color="auto"/>
        <w:bottom w:val="none" w:sz="0" w:space="0" w:color="auto"/>
        <w:right w:val="none" w:sz="0" w:space="0" w:color="auto"/>
      </w:divBdr>
    </w:div>
    <w:div w:id="1291083846">
      <w:bodyDiv w:val="1"/>
      <w:marLeft w:val="0"/>
      <w:marRight w:val="0"/>
      <w:marTop w:val="0"/>
      <w:marBottom w:val="0"/>
      <w:divBdr>
        <w:top w:val="none" w:sz="0" w:space="0" w:color="auto"/>
        <w:left w:val="none" w:sz="0" w:space="0" w:color="auto"/>
        <w:bottom w:val="none" w:sz="0" w:space="0" w:color="auto"/>
        <w:right w:val="none" w:sz="0" w:space="0" w:color="auto"/>
      </w:divBdr>
    </w:div>
    <w:div w:id="1330256048">
      <w:bodyDiv w:val="1"/>
      <w:marLeft w:val="0"/>
      <w:marRight w:val="0"/>
      <w:marTop w:val="0"/>
      <w:marBottom w:val="0"/>
      <w:divBdr>
        <w:top w:val="none" w:sz="0" w:space="0" w:color="auto"/>
        <w:left w:val="none" w:sz="0" w:space="0" w:color="auto"/>
        <w:bottom w:val="none" w:sz="0" w:space="0" w:color="auto"/>
        <w:right w:val="none" w:sz="0" w:space="0" w:color="auto"/>
      </w:divBdr>
    </w:div>
    <w:div w:id="1721785634">
      <w:bodyDiv w:val="1"/>
      <w:marLeft w:val="0"/>
      <w:marRight w:val="0"/>
      <w:marTop w:val="0"/>
      <w:marBottom w:val="0"/>
      <w:divBdr>
        <w:top w:val="none" w:sz="0" w:space="0" w:color="auto"/>
        <w:left w:val="none" w:sz="0" w:space="0" w:color="auto"/>
        <w:bottom w:val="none" w:sz="0" w:space="0" w:color="auto"/>
        <w:right w:val="none" w:sz="0" w:space="0" w:color="auto"/>
      </w:divBdr>
    </w:div>
    <w:div w:id="203453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Sharbati</dc:creator>
  <cp:keywords/>
  <dc:description/>
  <cp:lastModifiedBy>Amir Mohammad Sharbati</cp:lastModifiedBy>
  <cp:revision>31</cp:revision>
  <dcterms:created xsi:type="dcterms:W3CDTF">2024-10-23T12:51:00Z</dcterms:created>
  <dcterms:modified xsi:type="dcterms:W3CDTF">2024-10-23T20:28:00Z</dcterms:modified>
</cp:coreProperties>
</file>